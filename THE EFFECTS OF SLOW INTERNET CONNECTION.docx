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highlight w:val="white"/>
        </w:rPr>
      </w:pPr>
      <w:bookmarkStart w:colFirst="0" w:colLast="0" w:name="_heading=h.78cvtagbvq29" w:id="1"/>
      <w:bookmarkEnd w:id="1"/>
      <w:r w:rsidDel="00000000" w:rsidR="00000000" w:rsidRPr="00000000">
        <w:rPr>
          <w:rFonts w:ascii="Times New Roman" w:cs="Times New Roman" w:eastAsia="Times New Roman" w:hAnsi="Times New Roman"/>
          <w:b w:val="1"/>
          <w:color w:val="000000"/>
          <w:sz w:val="24"/>
          <w:szCs w:val="24"/>
          <w:highlight w:val="white"/>
          <w:rtl w:val="0"/>
        </w:rPr>
        <w:t xml:space="preserve">THE EFFECTS OF SLOW INTERNET CONNECTION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ON THE ACADEMIC</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PERFORMANCE OF GRADE 12 STUDENTS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A Qualitative Research</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Presented to the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Faculty of Senior High School Department</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Gen. T De Leon National High School</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In Partial</w:t>
      </w:r>
      <w:r w:rsidDel="00000000" w:rsidR="00000000" w:rsidRPr="00000000">
        <w:rPr>
          <w:rFonts w:ascii="Times New Roman" w:cs="Times New Roman" w:eastAsia="Times New Roman" w:hAnsi="Times New Roman"/>
          <w:color w:val="000000"/>
          <w:rtl w:val="0"/>
        </w:rPr>
        <w:t xml:space="preserve"> Fulfillment of the Requirements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rPr>
      </w:pP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color w:val="000000"/>
          <w:rtl w:val="0"/>
        </w:rPr>
        <w:t xml:space="preserve">In Practical Research II</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By:</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Morales, Yvanne Louie</w:t>
      </w:r>
    </w:p>
    <w:p w:rsidR="00000000" w:rsidDel="00000000" w:rsidP="00000000" w:rsidRDefault="00000000" w:rsidRPr="00000000" w14:paraId="00000020">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Fungo, Alexis Yuri</w:t>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Gapol Marnelyn Nella</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Orquero Leanne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Villablanca Anabell</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25">
      <w:pPr>
        <w:spacing w:after="300" w:before="240" w:line="480" w:lineRule="auto"/>
        <w:jc w:val="center"/>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026">
      <w:pPr>
        <w:spacing w:after="300" w:before="240" w:line="480" w:lineRule="auto"/>
        <w:jc w:val="center"/>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027">
      <w:pPr>
        <w:spacing w:after="300" w:before="240" w:line="480" w:lineRule="auto"/>
        <w:jc w:val="left"/>
        <w:rPr>
          <w:rFonts w:ascii="Times New Roman" w:cs="Times New Roman" w:eastAsia="Times New Roman" w:hAnsi="Times New Roman"/>
          <w:color w:val="202124"/>
          <w:sz w:val="18"/>
          <w:szCs w:val="18"/>
          <w:highlight w:val="white"/>
        </w:rPr>
      </w:pPr>
      <w:r w:rsidDel="00000000" w:rsidR="00000000" w:rsidRPr="00000000">
        <w:rPr>
          <w:rFonts w:ascii="Times New Roman" w:cs="Times New Roman" w:eastAsia="Times New Roman" w:hAnsi="Times New Roman"/>
          <w:color w:val="202124"/>
          <w:sz w:val="18"/>
          <w:szCs w:val="18"/>
          <w:highlight w:val="white"/>
          <w:rtl w:val="0"/>
        </w:rPr>
        <w:t xml:space="preserve">                                                                      October 2021</w:t>
      </w:r>
    </w:p>
    <w:p w:rsidR="00000000" w:rsidDel="00000000" w:rsidP="00000000" w:rsidRDefault="00000000" w:rsidRPr="00000000" w14:paraId="00000028">
      <w:pPr>
        <w:spacing w:after="300" w:before="240" w:line="480" w:lineRule="auto"/>
        <w:jc w:val="left"/>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029">
      <w:pPr>
        <w:spacing w:after="300" w:before="240" w:line="480" w:lineRule="auto"/>
        <w:jc w:val="center"/>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TABLE OF </w:t>
      </w:r>
      <w:r w:rsidDel="00000000" w:rsidR="00000000" w:rsidRPr="00000000">
        <w:rPr>
          <w:rFonts w:ascii="Times New Roman" w:cs="Times New Roman" w:eastAsia="Times New Roman" w:hAnsi="Times New Roman"/>
          <w:b w:val="1"/>
          <w:color w:val="202124"/>
          <w:sz w:val="28"/>
          <w:szCs w:val="28"/>
          <w:highlight w:val="white"/>
          <w:rtl w:val="0"/>
        </w:rPr>
        <w:t xml:space="preserve">CONTENTS</w:t>
      </w:r>
      <w:r w:rsidDel="00000000" w:rsidR="00000000" w:rsidRPr="00000000">
        <w:rPr>
          <w:rtl w:val="0"/>
        </w:rPr>
      </w:r>
    </w:p>
    <w:p w:rsidR="00000000" w:rsidDel="00000000" w:rsidP="00000000" w:rsidRDefault="00000000" w:rsidRPr="00000000" w14:paraId="0000002A">
      <w:pPr>
        <w:spacing w:after="300" w:before="240" w:line="480" w:lineRule="auto"/>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rtl w:val="0"/>
        </w:rPr>
        <w:t xml:space="preserve">Title Page…………………………………………………………...…………………………….... 1</w:t>
      </w:r>
      <w:r w:rsidDel="00000000" w:rsidR="00000000" w:rsidRPr="00000000">
        <w:rPr>
          <w:rtl w:val="0"/>
        </w:rPr>
      </w:r>
    </w:p>
    <w:p w:rsidR="00000000" w:rsidDel="00000000" w:rsidP="00000000" w:rsidRDefault="00000000" w:rsidRPr="00000000" w14:paraId="0000002B">
      <w:pPr>
        <w:spacing w:after="300" w:before="240" w:line="480" w:lineRule="auto"/>
        <w:jc w:val="both"/>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Table of …………………………..………………….…………………………………………….. 2</w:t>
      </w:r>
    </w:p>
    <w:p w:rsidR="00000000" w:rsidDel="00000000" w:rsidP="00000000" w:rsidRDefault="00000000" w:rsidRPr="00000000" w14:paraId="0000002C">
      <w:pPr>
        <w:spacing w:after="300" w:before="240" w:line="48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Chapter 1: INTRODUCTION</w:t>
      </w:r>
      <w:r w:rsidDel="00000000" w:rsidR="00000000" w:rsidRPr="00000000">
        <w:rPr>
          <w:rFonts w:ascii="Times New Roman" w:cs="Times New Roman" w:eastAsia="Times New Roman" w:hAnsi="Times New Roman"/>
          <w:color w:val="202124"/>
          <w:sz w:val="24"/>
          <w:szCs w:val="24"/>
          <w:rtl w:val="0"/>
        </w:rPr>
        <w:t xml:space="preserve">……………………………………………….….4</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Introduction </w:t>
        <w:tab/>
        <w:tab/>
        <w:t xml:space="preserve"> </w:t>
        <w:tab/>
        <w:tab/>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Statement of the Problem</w:t>
        <w:tab/>
        <w:t xml:space="preserve"> </w:t>
        <w:tab/>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Significance of the Study 5</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Scope and Delimitation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Definition of  Terms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Information Communication Technology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Academic Performance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Technology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Conceptual Framework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spacing w:after="300" w:before="240" w:line="48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Chapter 2: REVIEW OF RELATED LITERATURES</w:t>
      </w:r>
      <w:r w:rsidDel="00000000" w:rsidR="00000000" w:rsidRPr="00000000">
        <w:rPr>
          <w:rFonts w:ascii="Times New Roman" w:cs="Times New Roman" w:eastAsia="Times New Roman" w:hAnsi="Times New Roman"/>
          <w:color w:val="202124"/>
          <w:sz w:val="24"/>
          <w:szCs w:val="24"/>
          <w:rtl w:val="0"/>
        </w:rPr>
        <w:t xml:space="preserve">…………………………..7</w:t>
      </w:r>
      <w:r w:rsidDel="00000000" w:rsidR="00000000" w:rsidRPr="00000000">
        <w:rPr>
          <w:rtl w:val="0"/>
        </w:rPr>
      </w:r>
    </w:p>
    <w:p w:rsidR="00000000" w:rsidDel="00000000" w:rsidP="00000000" w:rsidRDefault="00000000" w:rsidRPr="00000000" w14:paraId="00000040">
      <w:pPr>
        <w:spacing w:after="300" w:before="240" w:line="480"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sz w:val="18"/>
          <w:szCs w:val="18"/>
          <w:rtl w:val="0"/>
        </w:rPr>
        <w:t xml:space="preserve">              </w:t>
      </w:r>
      <w:r w:rsidDel="00000000" w:rsidR="00000000" w:rsidRPr="00000000">
        <w:rPr>
          <w:rFonts w:ascii="Times New Roman" w:cs="Times New Roman" w:eastAsia="Times New Roman" w:hAnsi="Times New Roman"/>
          <w:color w:val="202124"/>
          <w:rtl w:val="0"/>
        </w:rPr>
        <w:t xml:space="preserve">Local Literatures</w:t>
      </w:r>
    </w:p>
    <w:p w:rsidR="00000000" w:rsidDel="00000000" w:rsidP="00000000" w:rsidRDefault="00000000" w:rsidRPr="00000000" w14:paraId="00000041">
      <w:pPr>
        <w:spacing w:after="300" w:before="240" w:line="480"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            Foreign Literatures </w:t>
      </w:r>
    </w:p>
    <w:p w:rsidR="00000000" w:rsidDel="00000000" w:rsidP="00000000" w:rsidRDefault="00000000" w:rsidRPr="00000000" w14:paraId="00000042">
      <w:pPr>
        <w:spacing w:after="300" w:before="240" w:line="480" w:lineRule="auto"/>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             Related Literatures </w:t>
      </w:r>
    </w:p>
    <w:p w:rsidR="00000000" w:rsidDel="00000000" w:rsidP="00000000" w:rsidRDefault="00000000" w:rsidRPr="00000000" w14:paraId="00000043">
      <w:pPr>
        <w:spacing w:after="300" w:before="240" w:line="480" w:lineRule="auto"/>
        <w:ind w:firstLine="72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Hypothesis </w:t>
      </w:r>
    </w:p>
    <w:p w:rsidR="00000000" w:rsidDel="00000000" w:rsidP="00000000" w:rsidRDefault="00000000" w:rsidRPr="00000000" w14:paraId="00000044">
      <w:pPr>
        <w:spacing w:after="300" w:before="240" w:line="48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Chapter 3: Research methodology</w:t>
      </w:r>
      <w:r w:rsidDel="00000000" w:rsidR="00000000" w:rsidRPr="00000000">
        <w:rPr>
          <w:rFonts w:ascii="Times New Roman" w:cs="Times New Roman" w:eastAsia="Times New Roman" w:hAnsi="Times New Roman"/>
          <w:color w:val="202124"/>
          <w:sz w:val="24"/>
          <w:szCs w:val="24"/>
          <w:rtl w:val="0"/>
        </w:rPr>
        <w:t xml:space="preserve">……………………………………………..11</w:t>
      </w:r>
    </w:p>
    <w:p w:rsidR="00000000" w:rsidDel="00000000" w:rsidP="00000000" w:rsidRDefault="00000000" w:rsidRPr="00000000" w14:paraId="00000045">
      <w:pPr>
        <w:spacing w:after="300"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Research Design</w:t>
      </w:r>
    </w:p>
    <w:p w:rsidR="00000000" w:rsidDel="00000000" w:rsidP="00000000" w:rsidRDefault="00000000" w:rsidRPr="00000000" w14:paraId="00000046">
      <w:pPr>
        <w:spacing w:after="300"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Subject of the Study</w:t>
      </w:r>
    </w:p>
    <w:p w:rsidR="00000000" w:rsidDel="00000000" w:rsidP="00000000" w:rsidRDefault="00000000" w:rsidRPr="00000000" w14:paraId="00000047">
      <w:pPr>
        <w:spacing w:after="300"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Research Instrument</w:t>
      </w:r>
    </w:p>
    <w:p w:rsidR="00000000" w:rsidDel="00000000" w:rsidP="00000000" w:rsidRDefault="00000000" w:rsidRPr="00000000" w14:paraId="00000048">
      <w:pPr>
        <w:spacing w:after="300"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Data Gathering Procedure</w:t>
      </w:r>
    </w:p>
    <w:p w:rsidR="00000000" w:rsidDel="00000000" w:rsidP="00000000" w:rsidRDefault="00000000" w:rsidRPr="00000000" w14:paraId="00000049">
      <w:pPr>
        <w:spacing w:after="300"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Data Treatment</w:t>
      </w:r>
    </w:p>
    <w:p w:rsidR="00000000" w:rsidDel="00000000" w:rsidP="00000000" w:rsidRDefault="00000000" w:rsidRPr="00000000" w14:paraId="0000004A">
      <w:pPr>
        <w:spacing w:after="300"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Data  Analysis</w:t>
      </w:r>
    </w:p>
    <w:p w:rsidR="00000000" w:rsidDel="00000000" w:rsidP="00000000" w:rsidRDefault="00000000" w:rsidRPr="00000000" w14:paraId="0000004B">
      <w:pPr>
        <w:spacing w:after="300" w:before="240" w:line="48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Chapter 4:</w:t>
      </w:r>
      <w:r w:rsidDel="00000000" w:rsidR="00000000" w:rsidRPr="00000000">
        <w:rPr>
          <w:rtl w:val="0"/>
        </w:rPr>
        <w:t xml:space="preserve"> </w:t>
      </w:r>
      <w:r w:rsidDel="00000000" w:rsidR="00000000" w:rsidRPr="00000000">
        <w:rPr>
          <w:rFonts w:ascii="Times New Roman" w:cs="Times New Roman" w:eastAsia="Times New Roman" w:hAnsi="Times New Roman"/>
          <w:b w:val="1"/>
          <w:color w:val="202124"/>
          <w:sz w:val="24"/>
          <w:szCs w:val="24"/>
          <w:rtl w:val="0"/>
        </w:rPr>
        <w:t xml:space="preserve">PRESENTATION, ANALYSIS AND INTERPRETATION</w:t>
      </w:r>
    </w:p>
    <w:p w:rsidR="00000000" w:rsidDel="00000000" w:rsidP="00000000" w:rsidRDefault="00000000" w:rsidRPr="00000000" w14:paraId="0000004C">
      <w:pPr>
        <w:spacing w:after="300" w:before="240" w:line="48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OF DATA…………………………. …………………..……………………………..16</w:t>
      </w:r>
    </w:p>
    <w:p w:rsidR="00000000" w:rsidDel="00000000" w:rsidP="00000000" w:rsidRDefault="00000000" w:rsidRPr="00000000" w14:paraId="0000004D">
      <w:pPr>
        <w:spacing w:after="300" w:before="240" w:line="48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Chapter 5: Summary, Conclusion and Recommendation…………………………..19</w:t>
      </w:r>
    </w:p>
    <w:p w:rsidR="00000000" w:rsidDel="00000000" w:rsidP="00000000" w:rsidRDefault="00000000" w:rsidRPr="00000000" w14:paraId="0000004E">
      <w:pPr>
        <w:spacing w:after="300" w:before="240" w:line="480" w:lineRule="auto"/>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4F">
      <w:pPr>
        <w:spacing w:after="300" w:before="240" w:line="480" w:lineRule="auto"/>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50">
      <w:pPr>
        <w:spacing w:after="300" w:before="240" w:line="480" w:lineRule="auto"/>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51">
      <w:pPr>
        <w:spacing w:after="300" w:before="240" w:line="480" w:lineRule="auto"/>
        <w:jc w:val="both"/>
        <w:rPr>
          <w:rFonts w:ascii="Times New Roman" w:cs="Times New Roman" w:eastAsia="Times New Roman" w:hAnsi="Times New Roman"/>
          <w:b w:val="1"/>
          <w:color w:val="202124"/>
          <w:sz w:val="24"/>
          <w:szCs w:val="24"/>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52">
      <w:pPr>
        <w:spacing w:after="300" w:before="240" w:line="480" w:lineRule="auto"/>
        <w:jc w:val="center"/>
        <w:rPr>
          <w:rFonts w:ascii="Times New Roman" w:cs="Times New Roman" w:eastAsia="Times New Roman" w:hAnsi="Times New Roman"/>
          <w:b w:val="1"/>
          <w:color w:val="202124"/>
          <w:sz w:val="28"/>
          <w:szCs w:val="28"/>
        </w:rPr>
      </w:pPr>
      <w:commentRangeEnd w:id="2"/>
      <w:r w:rsidDel="00000000" w:rsidR="00000000" w:rsidRPr="00000000">
        <w:commentReference w:id="2"/>
      </w:r>
      <w:r w:rsidDel="00000000" w:rsidR="00000000" w:rsidRPr="00000000">
        <w:rPr>
          <w:rFonts w:ascii="Times New Roman" w:cs="Times New Roman" w:eastAsia="Times New Roman" w:hAnsi="Times New Roman"/>
          <w:b w:val="1"/>
          <w:color w:val="202124"/>
          <w:sz w:val="28"/>
          <w:szCs w:val="28"/>
          <w:rtl w:val="0"/>
        </w:rPr>
        <w:t xml:space="preserve">CHAPTER 1</w:t>
      </w:r>
    </w:p>
    <w:p w:rsidR="00000000" w:rsidDel="00000000" w:rsidP="00000000" w:rsidRDefault="00000000" w:rsidRPr="00000000" w14:paraId="00000053">
      <w:pPr>
        <w:spacing w:after="300" w:before="240" w:line="480" w:lineRule="auto"/>
        <w:jc w:val="center"/>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sz w:val="24"/>
          <w:szCs w:val="24"/>
          <w:rtl w:val="0"/>
        </w:rPr>
        <w:t xml:space="preserve">THE PROBLEM AND ITS BACKGROUND</w:t>
      </w:r>
      <w:r w:rsidDel="00000000" w:rsidR="00000000" w:rsidRPr="00000000">
        <w:rPr>
          <w:rtl w:val="0"/>
        </w:rPr>
      </w:r>
    </w:p>
    <w:p w:rsidR="00000000" w:rsidDel="00000000" w:rsidP="00000000" w:rsidRDefault="00000000" w:rsidRPr="00000000" w14:paraId="00000054">
      <w:pPr>
        <w:spacing w:after="300" w:before="240" w:line="480" w:lineRule="auto"/>
        <w:jc w:val="both"/>
        <w:rPr>
          <w:rFonts w:ascii="Times New Roman" w:cs="Times New Roman" w:eastAsia="Times New Roman" w:hAnsi="Times New Roman"/>
          <w:b w:val="1"/>
          <w:color w:val="202124"/>
          <w:sz w:val="24"/>
          <w:szCs w:val="24"/>
        </w:rPr>
      </w:pPr>
      <w:sdt>
        <w:sdtPr>
          <w:tag w:val="goog_rdk_3"/>
        </w:sdtPr>
        <w:sdtContent>
          <w:commentRangeStart w:id="3"/>
        </w:sdtContent>
      </w:sdt>
      <w:r w:rsidDel="00000000" w:rsidR="00000000" w:rsidRPr="00000000">
        <w:rPr>
          <w:rFonts w:ascii="Times New Roman" w:cs="Times New Roman" w:eastAsia="Times New Roman" w:hAnsi="Times New Roman"/>
          <w:b w:val="1"/>
          <w:color w:val="202124"/>
          <w:sz w:val="24"/>
          <w:szCs w:val="24"/>
          <w:rtl w:val="0"/>
        </w:rPr>
        <w:t xml:space="preserve">This Chapter Presents the Introduction, Statement of the Problem, Significant of the Study, Scope and Delimitation, Definition of Terms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Introduction</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18"/>
          <w:szCs w:val="18"/>
          <w:highlight w:val="whit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highlight w:val="white"/>
          <w:rtl w:val="0"/>
        </w:rPr>
        <w:tab/>
      </w:r>
      <w:sdt>
        <w:sdtPr>
          <w:tag w:val="goog_rdk_4"/>
        </w:sdtPr>
        <w:sdtContent>
          <w:commentRangeStart w:id="4"/>
        </w:sdtContent>
      </w:sdt>
      <w:r w:rsidDel="00000000" w:rsidR="00000000" w:rsidRPr="00000000">
        <w:rPr>
          <w:rFonts w:ascii="Times New Roman" w:cs="Times New Roman" w:eastAsia="Times New Roman" w:hAnsi="Times New Roman"/>
          <w:highlight w:val="white"/>
          <w:rtl w:val="0"/>
        </w:rPr>
        <w:t xml:space="preserve">In the modern</w:t>
      </w:r>
      <w:r w:rsidDel="00000000" w:rsidR="00000000" w:rsidRPr="00000000">
        <w:rPr>
          <w:rFonts w:ascii="Times New Roman" w:cs="Times New Roman" w:eastAsia="Times New Roman" w:hAnsi="Times New Roman"/>
          <w:color w:val="000000"/>
          <w:highlight w:val="white"/>
          <w:rtl w:val="0"/>
        </w:rPr>
        <w:t xml:space="preserve"> environment, the internet is a virtual networking medium that can be connected to and used </w:t>
      </w:r>
      <w:r w:rsidDel="00000000" w:rsidR="00000000" w:rsidRPr="00000000">
        <w:rPr>
          <w:rFonts w:ascii="Times New Roman" w:cs="Times New Roman" w:eastAsia="Times New Roman" w:hAnsi="Times New Roman"/>
          <w:highlight w:val="white"/>
          <w:rtl w:val="0"/>
        </w:rPr>
        <w:t xml:space="preserve">on a variety</w:t>
      </w:r>
      <w:r w:rsidDel="00000000" w:rsidR="00000000" w:rsidRPr="00000000">
        <w:rPr>
          <w:rFonts w:ascii="Times New Roman" w:cs="Times New Roman" w:eastAsia="Times New Roman" w:hAnsi="Times New Roman"/>
          <w:color w:val="000000"/>
          <w:highlight w:val="white"/>
          <w:rtl w:val="0"/>
        </w:rPr>
        <w:t xml:space="preserve"> of devices. It allows users to communicate, receive, gather, store, update, remove and perform a variety of other data actions all across the world. The use </w:t>
      </w:r>
      <w:r w:rsidDel="00000000" w:rsidR="00000000" w:rsidRPr="00000000">
        <w:rPr>
          <w:rFonts w:ascii="Times New Roman" w:cs="Times New Roman" w:eastAsia="Times New Roman" w:hAnsi="Times New Roman"/>
          <w:highlight w:val="white"/>
          <w:rtl w:val="0"/>
        </w:rPr>
        <w:t xml:space="preserve">of the internet</w:t>
      </w:r>
      <w:r w:rsidDel="00000000" w:rsidR="00000000" w:rsidRPr="00000000">
        <w:rPr>
          <w:rFonts w:ascii="Times New Roman" w:cs="Times New Roman" w:eastAsia="Times New Roman" w:hAnsi="Times New Roman"/>
          <w:color w:val="000000"/>
          <w:highlight w:val="white"/>
          <w:rtl w:val="0"/>
        </w:rPr>
        <w:t xml:space="preserve"> is growing everyday due to rapid technical advancements. A few </w:t>
      </w:r>
      <w:r w:rsidDel="00000000" w:rsidR="00000000" w:rsidRPr="00000000">
        <w:rPr>
          <w:rFonts w:ascii="Times New Roman" w:cs="Times New Roman" w:eastAsia="Times New Roman" w:hAnsi="Times New Roman"/>
          <w:highlight w:val="white"/>
          <w:rtl w:val="0"/>
        </w:rPr>
        <w:t xml:space="preserve">of the internet's</w:t>
      </w:r>
      <w:r w:rsidDel="00000000" w:rsidR="00000000" w:rsidRPr="00000000">
        <w:rPr>
          <w:rFonts w:ascii="Times New Roman" w:cs="Times New Roman" w:eastAsia="Times New Roman" w:hAnsi="Times New Roman"/>
          <w:color w:val="000000"/>
          <w:highlight w:val="white"/>
          <w:rtl w:val="0"/>
        </w:rPr>
        <w:t xml:space="preserve"> major uses are e-commerce, e-learning, knowledge sharing, social connectivity, variety of media, file transfer, </w:t>
      </w:r>
      <w:r w:rsidDel="00000000" w:rsidR="00000000" w:rsidRPr="00000000">
        <w:rPr>
          <w:rFonts w:ascii="Times New Roman" w:cs="Times New Roman" w:eastAsia="Times New Roman" w:hAnsi="Times New Roman"/>
          <w:highlight w:val="white"/>
          <w:rtl w:val="0"/>
        </w:rPr>
        <w:t xml:space="preserve">communication,</w:t>
      </w:r>
      <w:r w:rsidDel="00000000" w:rsidR="00000000" w:rsidRPr="00000000">
        <w:rPr>
          <w:rFonts w:ascii="Times New Roman" w:cs="Times New Roman" w:eastAsia="Times New Roman" w:hAnsi="Times New Roman"/>
          <w:color w:val="000000"/>
          <w:highlight w:val="white"/>
          <w:rtl w:val="0"/>
        </w:rPr>
        <w:t xml:space="preserve"> etc.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firstLine="72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As a result of its substantial contribution of making our job and school </w:t>
      </w:r>
      <w:r w:rsidDel="00000000" w:rsidR="00000000" w:rsidRPr="00000000">
        <w:rPr>
          <w:rFonts w:ascii="Times New Roman" w:cs="Times New Roman" w:eastAsia="Times New Roman" w:hAnsi="Times New Roman"/>
          <w:highlight w:val="white"/>
          <w:rtl w:val="0"/>
        </w:rPr>
        <w:t xml:space="preserve">work</w:t>
      </w:r>
      <w:r w:rsidDel="00000000" w:rsidR="00000000" w:rsidRPr="00000000">
        <w:rPr>
          <w:rFonts w:ascii="Times New Roman" w:cs="Times New Roman" w:eastAsia="Times New Roman" w:hAnsi="Times New Roman"/>
          <w:color w:val="000000"/>
          <w:highlight w:val="white"/>
          <w:rtl w:val="0"/>
        </w:rPr>
        <w:t xml:space="preserve"> considerably easier, technology has really become one of the most important components of people's daily lives. Most of the people presently have their own devices and more beneficial internet-based applications are being developed, resulting in an increase in the number of internet service providers. Every one of us </w:t>
      </w:r>
      <w:r w:rsidDel="00000000" w:rsidR="00000000" w:rsidRPr="00000000">
        <w:rPr>
          <w:rFonts w:ascii="Times New Roman" w:cs="Times New Roman" w:eastAsia="Times New Roman" w:hAnsi="Times New Roman"/>
          <w:highlight w:val="white"/>
          <w:rtl w:val="0"/>
        </w:rPr>
        <w:t xml:space="preserve">is</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highlight w:val="white"/>
          <w:rtl w:val="0"/>
        </w:rPr>
        <w:t xml:space="preserve">adapting</w:t>
      </w:r>
      <w:r w:rsidDel="00000000" w:rsidR="00000000" w:rsidRPr="00000000">
        <w:rPr>
          <w:rFonts w:ascii="Times New Roman" w:cs="Times New Roman" w:eastAsia="Times New Roman" w:hAnsi="Times New Roman"/>
          <w:color w:val="000000"/>
          <w:highlight w:val="white"/>
          <w:rtl w:val="0"/>
        </w:rPr>
        <w:t xml:space="preserve"> to modern technology, which is why fast internet connection is necessary. Especially in this time of pandemic where all of us are working remotely.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ind w:firstLine="720"/>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firstLine="72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Despite the fact that there are numerous internet service providers on which we can rely, there are still challenges, one of which is slow internet connection. Poor internet connection is perhaps the worst challenge that students are currently encountering as it </w:t>
      </w:r>
      <w:r w:rsidDel="00000000" w:rsidR="00000000" w:rsidRPr="00000000">
        <w:rPr>
          <w:rFonts w:ascii="Times New Roman" w:cs="Times New Roman" w:eastAsia="Times New Roman" w:hAnsi="Times New Roman"/>
          <w:highlight w:val="white"/>
          <w:rtl w:val="0"/>
        </w:rPr>
        <w:t xml:space="preserve">contributes</w:t>
      </w:r>
      <w:r w:rsidDel="00000000" w:rsidR="00000000" w:rsidRPr="00000000">
        <w:rPr>
          <w:rFonts w:ascii="Times New Roman" w:cs="Times New Roman" w:eastAsia="Times New Roman" w:hAnsi="Times New Roman"/>
          <w:color w:val="000000"/>
          <w:highlight w:val="white"/>
          <w:rtl w:val="0"/>
        </w:rPr>
        <w:t xml:space="preserve"> to students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falling behind academically, particularly among ICT students who </w:t>
      </w:r>
      <w:r w:rsidDel="00000000" w:rsidR="00000000" w:rsidRPr="00000000">
        <w:rPr>
          <w:rFonts w:ascii="Times New Roman" w:cs="Times New Roman" w:eastAsia="Times New Roman" w:hAnsi="Times New Roman"/>
          <w:highlight w:val="white"/>
          <w:rtl w:val="0"/>
        </w:rPr>
        <w:t xml:space="preserve">use</w:t>
      </w:r>
      <w:r w:rsidDel="00000000" w:rsidR="00000000" w:rsidRPr="00000000">
        <w:rPr>
          <w:rFonts w:ascii="Times New Roman" w:cs="Times New Roman" w:eastAsia="Times New Roman" w:hAnsi="Times New Roman"/>
          <w:color w:val="000000"/>
          <w:highlight w:val="white"/>
          <w:rtl w:val="0"/>
        </w:rPr>
        <w:t xml:space="preserve"> devices, internet and internet based applications as their primary tool.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ab/>
        <w:t xml:space="preserve">ICT or Information and Communications Technologies refers to telecommunications-based technologies that </w:t>
      </w:r>
      <w:r w:rsidDel="00000000" w:rsidR="00000000" w:rsidRPr="00000000">
        <w:rPr>
          <w:rFonts w:ascii="Times New Roman" w:cs="Times New Roman" w:eastAsia="Times New Roman" w:hAnsi="Times New Roman"/>
          <w:highlight w:val="white"/>
          <w:rtl w:val="0"/>
        </w:rPr>
        <w:t xml:space="preserve">enable</w:t>
      </w:r>
      <w:r w:rsidDel="00000000" w:rsidR="00000000" w:rsidRPr="00000000">
        <w:rPr>
          <w:rFonts w:ascii="Times New Roman" w:cs="Times New Roman" w:eastAsia="Times New Roman" w:hAnsi="Times New Roman"/>
          <w:color w:val="000000"/>
          <w:highlight w:val="white"/>
          <w:rtl w:val="0"/>
        </w:rPr>
        <w:t xml:space="preserve"> access to information. Internet based applications are being used by students in ICT strand for their activities, so having stable internet connection is important.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ab/>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0000"/>
          <w:highlight w:val="white"/>
          <w:rtl w:val="0"/>
        </w:rPr>
        <w:t xml:space="preserve">This topic was chosen because of the uncontrolled issues we have when it comes </w:t>
      </w:r>
      <w:r w:rsidDel="00000000" w:rsidR="00000000" w:rsidRPr="00000000">
        <w:rPr>
          <w:rFonts w:ascii="Times New Roman" w:cs="Times New Roman" w:eastAsia="Times New Roman" w:hAnsi="Times New Roman"/>
          <w:highlight w:val="white"/>
          <w:rtl w:val="0"/>
        </w:rPr>
        <w:t xml:space="preserve">to the</w:t>
      </w:r>
      <w:commentRangeEnd w:id="4"/>
      <w:r w:rsidDel="00000000" w:rsidR="00000000" w:rsidRPr="00000000">
        <w:commentReference w:id="4"/>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highlight w:val="white"/>
          <w:rtl w:val="0"/>
        </w:rPr>
        <w:t xml:space="preserve">internet</w:t>
      </w:r>
      <w:r w:rsidDel="00000000" w:rsidR="00000000" w:rsidRPr="00000000">
        <w:rPr>
          <w:rFonts w:ascii="Times New Roman" w:cs="Times New Roman" w:eastAsia="Times New Roman" w:hAnsi="Times New Roman"/>
          <w:color w:val="000000"/>
          <w:highlight w:val="white"/>
          <w:rtl w:val="0"/>
        </w:rPr>
        <w:t xml:space="preserve">. There are times </w:t>
      </w:r>
      <w:r w:rsidDel="00000000" w:rsidR="00000000" w:rsidRPr="00000000">
        <w:rPr>
          <w:rFonts w:ascii="Times New Roman" w:cs="Times New Roman" w:eastAsia="Times New Roman" w:hAnsi="Times New Roman"/>
          <w:highlight w:val="white"/>
          <w:rtl w:val="0"/>
        </w:rPr>
        <w:t xml:space="preserve">that a lot</w:t>
      </w:r>
      <w:r w:rsidDel="00000000" w:rsidR="00000000" w:rsidRPr="00000000">
        <w:rPr>
          <w:rFonts w:ascii="Times New Roman" w:cs="Times New Roman" w:eastAsia="Times New Roman" w:hAnsi="Times New Roman"/>
          <w:color w:val="000000"/>
          <w:highlight w:val="white"/>
          <w:rtl w:val="0"/>
        </w:rPr>
        <w:t xml:space="preserve"> of </w:t>
      </w:r>
      <w:r w:rsidDel="00000000" w:rsidR="00000000" w:rsidRPr="00000000">
        <w:rPr>
          <w:rFonts w:ascii="Times New Roman" w:cs="Times New Roman" w:eastAsia="Times New Roman" w:hAnsi="Times New Roman"/>
          <w:highlight w:val="white"/>
          <w:rtl w:val="0"/>
        </w:rPr>
        <w:t xml:space="preserve">students, especially</w:t>
      </w:r>
      <w:r w:rsidDel="00000000" w:rsidR="00000000" w:rsidRPr="00000000">
        <w:rPr>
          <w:rFonts w:ascii="Times New Roman" w:cs="Times New Roman" w:eastAsia="Times New Roman" w:hAnsi="Times New Roman"/>
          <w:color w:val="000000"/>
          <w:highlight w:val="white"/>
          <w:rtl w:val="0"/>
        </w:rPr>
        <w:t xml:space="preserve"> ICT </w:t>
      </w:r>
      <w:r w:rsidDel="00000000" w:rsidR="00000000" w:rsidRPr="00000000">
        <w:rPr>
          <w:rFonts w:ascii="Times New Roman" w:cs="Times New Roman" w:eastAsia="Times New Roman" w:hAnsi="Times New Roman"/>
          <w:highlight w:val="white"/>
          <w:rtl w:val="0"/>
        </w:rPr>
        <w:t xml:space="preserve">students,</w:t>
      </w:r>
      <w:r w:rsidDel="00000000" w:rsidR="00000000" w:rsidRPr="00000000">
        <w:rPr>
          <w:rFonts w:ascii="Times New Roman" w:cs="Times New Roman" w:eastAsia="Times New Roman" w:hAnsi="Times New Roman"/>
          <w:color w:val="000000"/>
          <w:highlight w:val="white"/>
          <w:rtl w:val="0"/>
        </w:rPr>
        <w:t xml:space="preserve"> are constantly having slow internet connection which can be a source of distraction that really affects their school </w:t>
      </w:r>
      <w:r w:rsidDel="00000000" w:rsidR="00000000" w:rsidRPr="00000000">
        <w:rPr>
          <w:rFonts w:ascii="Times New Roman" w:cs="Times New Roman" w:eastAsia="Times New Roman" w:hAnsi="Times New Roman"/>
          <w:highlight w:val="white"/>
          <w:rtl w:val="0"/>
        </w:rPr>
        <w:t xml:space="preserve">work</w:t>
      </w:r>
      <w:r w:rsidDel="00000000" w:rsidR="00000000" w:rsidRPr="00000000">
        <w:rPr>
          <w:rFonts w:ascii="Times New Roman" w:cs="Times New Roman" w:eastAsia="Times New Roman" w:hAnsi="Times New Roman"/>
          <w:color w:val="000000"/>
          <w:highlight w:val="white"/>
          <w:rtl w:val="0"/>
        </w:rPr>
        <w:t xml:space="preserve">. </w:t>
      </w:r>
    </w:p>
    <w:p w:rsidR="00000000" w:rsidDel="00000000" w:rsidP="00000000" w:rsidRDefault="00000000" w:rsidRPr="00000000" w14:paraId="0000006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Background of the study</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highlight w:val="white"/>
        </w:rPr>
      </w:pPr>
      <w:sdt>
        <w:sdtPr>
          <w:tag w:val="goog_rdk_5"/>
        </w:sdtPr>
        <w:sdtContent>
          <w:commentRangeStart w:id="5"/>
        </w:sdtContent>
      </w:sdt>
      <w:r w:rsidDel="00000000" w:rsidR="00000000" w:rsidRPr="00000000">
        <w:rPr>
          <w:rFonts w:ascii="Times New Roman" w:cs="Times New Roman" w:eastAsia="Times New Roman" w:hAnsi="Times New Roman"/>
          <w:sz w:val="24"/>
          <w:szCs w:val="24"/>
          <w:highlight w:val="white"/>
          <w:rtl w:val="0"/>
        </w:rPr>
        <w:t xml:space="preserve">         An Internet Link is a connection offered by an Internet Service Provider that allows individual computers or other hardware components to exchange data over the public Internet, either individually or as part of a Local Area Network. According to Villablanca (2016), It's very impossible to think  a society without the internet connectivity. As a result, the significance of the internet must be discussed. The internet is our primary source of information, communication, and entertainment in our daily lives. The internet, according to its definition, connects consumers with various sorts of mobile phones and computer systems. An internet connection is required for the sharing and exchanging of ideas, information, and news.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sdt>
        <w:sdtPr>
          <w:tag w:val="goog_rdk_6"/>
        </w:sdtPr>
        <w:sdtContent>
          <w:commentRangeStart w:id="6"/>
        </w:sdtContent>
      </w:sdt>
      <w:r w:rsidDel="00000000" w:rsidR="00000000" w:rsidRPr="00000000">
        <w:rPr>
          <w:rFonts w:ascii="Times New Roman" w:cs="Times New Roman" w:eastAsia="Times New Roman" w:hAnsi="Times New Roman"/>
          <w:sz w:val="24"/>
          <w:szCs w:val="24"/>
          <w:highlight w:val="white"/>
          <w:rtl w:val="0"/>
        </w:rPr>
        <w:t xml:space="preserve">   The internet connects computers and businesses around the world, as well as people, government schemes, lifestyles, and stories. The internet contains a wealth of informative blogs and articles on a variety of subjects. Teachers and students can use them to learn or investigate from anywhere in the world. Any domain, such as personal, organizational, or government, can readily access various types of information. They are available to students at all times and can be used to accomplish their research or assignments. There are a variety of reasons why your Internet connection appears to be slow. It could be a problem with your modem or router, Wi-Fi signal, cable line signal strength, network devices consuming bandwidth, or a slow DNS server. If your speed test indicates that your internet connection is poor, you should try connecting to numerous websites and using multiple devices in your home. Identifying the source of the problem will assist you in resolving it.</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Is the sluggishness limited to one computer or all of your devices? If it's just one computer, you already know where the solution is. It's good running a speed test to evaluate how well it's truly operating before going through a lot of debugging on your end. There's a good probability you won't be able to fix it. It could be a problem with your Internet service provider. For instance, there could be an issue with the cable line connecting your home to your ISP, or with other equipment they have. You should </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contact your Internet service provider and report the problem in this case.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5">
      <w:pPr>
        <w:spacing w:after="240"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spacing w:after="240"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spacing w:after="240" w:before="240" w:line="480" w:lineRule="auto"/>
        <w:rPr>
          <w:b w:val="1"/>
          <w:color w:val="202124"/>
          <w:sz w:val="24"/>
          <w:szCs w:val="24"/>
          <w:highlight w:val="white"/>
        </w:rPr>
      </w:pPr>
      <w:r w:rsidDel="00000000" w:rsidR="00000000" w:rsidRPr="00000000">
        <w:rPr>
          <w:b w:val="1"/>
          <w:color w:val="202124"/>
          <w:sz w:val="24"/>
          <w:szCs w:val="24"/>
          <w:highlight w:val="white"/>
          <w:rtl w:val="0"/>
        </w:rPr>
        <w:t xml:space="preserve">Statement of the Problem</w:t>
      </w:r>
    </w:p>
    <w:p w:rsidR="00000000" w:rsidDel="00000000" w:rsidP="00000000" w:rsidRDefault="00000000" w:rsidRPr="00000000" w14:paraId="00000078">
      <w:pPr>
        <w:spacing w:after="240" w:before="240" w:line="360" w:lineRule="auto"/>
        <w:rPr>
          <w:b w:val="1"/>
          <w:color w:val="202124"/>
          <w:sz w:val="20"/>
          <w:szCs w:val="20"/>
          <w:highlight w:val="white"/>
        </w:rPr>
      </w:pPr>
      <w:r w:rsidDel="00000000" w:rsidR="00000000" w:rsidRPr="00000000">
        <w:rPr>
          <w:b w:val="1"/>
          <w:color w:val="202124"/>
          <w:sz w:val="20"/>
          <w:szCs w:val="20"/>
          <w:highlight w:val="white"/>
          <w:rtl w:val="0"/>
        </w:rPr>
        <w:tab/>
        <w:t xml:space="preserve">Students are experiencing issues with internet connection. This issue should be addressed properly and immediately because it affects the student’s academic performance, many students are unable to cope with their activities and receive a poor rate as a result.</w:t>
      </w:r>
    </w:p>
    <w:p w:rsidR="00000000" w:rsidDel="00000000" w:rsidP="00000000" w:rsidRDefault="00000000" w:rsidRPr="00000000" w14:paraId="00000079">
      <w:pPr>
        <w:spacing w:after="240" w:before="240" w:line="360" w:lineRule="auto"/>
        <w:rPr>
          <w:b w:val="1"/>
          <w:color w:val="202124"/>
          <w:sz w:val="20"/>
          <w:szCs w:val="20"/>
          <w:highlight w:val="white"/>
        </w:rPr>
      </w:pPr>
      <w:r w:rsidDel="00000000" w:rsidR="00000000" w:rsidRPr="00000000">
        <w:rPr>
          <w:b w:val="1"/>
          <w:color w:val="202124"/>
          <w:sz w:val="20"/>
          <w:szCs w:val="20"/>
          <w:highlight w:val="white"/>
          <w:rtl w:val="0"/>
        </w:rPr>
        <w:t xml:space="preserve">              This study aims to determine the impact of a slow internet connection on ICT students and what assistance is required to help them achieve their academic goals. We sought to discover a better solution and provide a variety of approaches due to the large number of students who suffer from poor internet connection. Additionally, this study was to show the difficulties of students experiencing slow internet connection, as well as what are the things to help students achieve academic achievements. Personal observations have been made among students who use internet connection and the status of its connectivity to address the problem of this subject.</w:t>
      </w:r>
    </w:p>
    <w:p w:rsidR="00000000" w:rsidDel="00000000" w:rsidP="00000000" w:rsidRDefault="00000000" w:rsidRPr="00000000" w14:paraId="0000007A">
      <w:pPr>
        <w:spacing w:after="240" w:before="240" w:line="360" w:lineRule="auto"/>
        <w:rPr>
          <w:b w:val="1"/>
          <w:color w:val="202124"/>
          <w:sz w:val="20"/>
          <w:szCs w:val="20"/>
          <w:highlight w:val="white"/>
        </w:rPr>
      </w:pPr>
      <w:r w:rsidDel="00000000" w:rsidR="00000000" w:rsidRPr="00000000">
        <w:rPr>
          <w:rtl w:val="0"/>
        </w:rPr>
      </w:r>
    </w:p>
    <w:p w:rsidR="00000000" w:rsidDel="00000000" w:rsidP="00000000" w:rsidRDefault="00000000" w:rsidRPr="00000000" w14:paraId="0000007B">
      <w:pPr>
        <w:spacing w:after="240" w:before="240" w:line="360" w:lineRule="auto"/>
        <w:rPr>
          <w:rFonts w:ascii="Times New Roman" w:cs="Times New Roman" w:eastAsia="Times New Roman" w:hAnsi="Times New Roman"/>
          <w:b w:val="1"/>
          <w:color w:val="202124"/>
          <w:sz w:val="18"/>
          <w:szCs w:val="18"/>
          <w:highlight w:val="white"/>
        </w:rPr>
      </w:pPr>
      <w:r w:rsidDel="00000000" w:rsidR="00000000" w:rsidRPr="00000000">
        <w:rPr>
          <w:b w:val="1"/>
          <w:color w:val="202124"/>
          <w:sz w:val="20"/>
          <w:szCs w:val="20"/>
          <w:highlight w:val="white"/>
          <w:rtl w:val="0"/>
        </w:rPr>
        <w:t xml:space="preserve">                     The study</w:t>
      </w:r>
      <w:r w:rsidDel="00000000" w:rsidR="00000000" w:rsidRPr="00000000">
        <w:rPr>
          <w:rFonts w:ascii="Times New Roman" w:cs="Times New Roman" w:eastAsia="Times New Roman" w:hAnsi="Times New Roman"/>
          <w:b w:val="1"/>
          <w:color w:val="202124"/>
          <w:sz w:val="18"/>
          <w:szCs w:val="18"/>
          <w:highlight w:val="white"/>
          <w:rtl w:val="0"/>
        </w:rPr>
        <w:t xml:space="preserve">The study’s goal was also to seek answer for the following questions:</w:t>
      </w:r>
    </w:p>
    <w:p w:rsidR="00000000" w:rsidDel="00000000" w:rsidP="00000000" w:rsidRDefault="00000000" w:rsidRPr="00000000" w14:paraId="0000007C">
      <w:pPr>
        <w:spacing w:after="240" w:before="240" w:line="360" w:lineRule="auto"/>
        <w:rPr>
          <w:b w:val="1"/>
          <w:color w:val="202124"/>
          <w:sz w:val="20"/>
          <w:szCs w:val="20"/>
          <w:highlight w:val="white"/>
        </w:rPr>
      </w:pPr>
      <w:r w:rsidDel="00000000" w:rsidR="00000000" w:rsidRPr="00000000">
        <w:rPr>
          <w:b w:val="1"/>
          <w:color w:val="202124"/>
          <w:sz w:val="20"/>
          <w:szCs w:val="20"/>
          <w:highlight w:val="white"/>
          <w:rtl w:val="0"/>
        </w:rPr>
        <w:t xml:space="preserve">                     Tha study’s goal was also to seek answer for the following questions:</w:t>
      </w:r>
    </w:p>
    <w:p w:rsidR="00000000" w:rsidDel="00000000" w:rsidP="00000000" w:rsidRDefault="00000000" w:rsidRPr="00000000" w14:paraId="0000007D">
      <w:pPr>
        <w:numPr>
          <w:ilvl w:val="0"/>
          <w:numId w:val="4"/>
        </w:numPr>
        <w:spacing w:after="240" w:before="240" w:line="360" w:lineRule="auto"/>
        <w:ind w:left="720" w:hanging="360"/>
        <w:rPr>
          <w:b w:val="1"/>
          <w:color w:val="202124"/>
          <w:sz w:val="20"/>
          <w:szCs w:val="20"/>
          <w:highlight w:val="white"/>
          <w:u w:val="none"/>
        </w:rPr>
      </w:pPr>
      <w:r w:rsidDel="00000000" w:rsidR="00000000" w:rsidRPr="00000000">
        <w:rPr>
          <w:b w:val="1"/>
          <w:color w:val="202124"/>
          <w:sz w:val="20"/>
          <w:szCs w:val="20"/>
          <w:highlight w:val="white"/>
          <w:rtl w:val="0"/>
        </w:rPr>
        <w:t xml:space="preserve"> What are the effects of  slow internet connection on  academic performance of the students as to?</w:t>
      </w:r>
    </w:p>
    <w:p w:rsidR="00000000" w:rsidDel="00000000" w:rsidP="00000000" w:rsidRDefault="00000000" w:rsidRPr="00000000" w14:paraId="0000007E">
      <w:pPr>
        <w:spacing w:after="240" w:before="240" w:line="360" w:lineRule="auto"/>
        <w:rPr>
          <w:sz w:val="20"/>
          <w:szCs w:val="20"/>
          <w:u w:val="single"/>
        </w:rPr>
      </w:pPr>
      <w:r w:rsidDel="00000000" w:rsidR="00000000" w:rsidRPr="00000000">
        <w:rPr>
          <w:b w:val="1"/>
          <w:color w:val="202124"/>
          <w:sz w:val="20"/>
          <w:szCs w:val="20"/>
          <w:highlight w:val="white"/>
          <w:rtl w:val="0"/>
        </w:rPr>
        <w:t xml:space="preserve"> </w:t>
      </w:r>
      <w:r w:rsidDel="00000000" w:rsidR="00000000" w:rsidRPr="00000000">
        <w:rPr>
          <w:sz w:val="20"/>
          <w:szCs w:val="20"/>
          <w:u w:val="single"/>
          <w:rtl w:val="0"/>
        </w:rPr>
        <w:t xml:space="preserve">1.1 Communication (morales)</w:t>
      </w:r>
    </w:p>
    <w:p w:rsidR="00000000" w:rsidDel="00000000" w:rsidP="00000000" w:rsidRDefault="00000000" w:rsidRPr="00000000" w14:paraId="0000007F">
      <w:pPr>
        <w:rPr>
          <w:sz w:val="20"/>
          <w:szCs w:val="20"/>
          <w:u w:val="single"/>
        </w:rPr>
      </w:pPr>
      <w:r w:rsidDel="00000000" w:rsidR="00000000" w:rsidRPr="00000000">
        <w:rPr>
          <w:sz w:val="20"/>
          <w:szCs w:val="20"/>
          <w:u w:val="single"/>
          <w:rtl w:val="0"/>
        </w:rPr>
        <w:t xml:space="preserve">1.2 Entertainment (fungo)</w:t>
      </w:r>
    </w:p>
    <w:p w:rsidR="00000000" w:rsidDel="00000000" w:rsidP="00000000" w:rsidRDefault="00000000" w:rsidRPr="00000000" w14:paraId="00000080">
      <w:pPr>
        <w:rPr>
          <w:sz w:val="20"/>
          <w:szCs w:val="20"/>
          <w:u w:val="single"/>
        </w:rPr>
      </w:pPr>
      <w:r w:rsidDel="00000000" w:rsidR="00000000" w:rsidRPr="00000000">
        <w:rPr>
          <w:sz w:val="20"/>
          <w:szCs w:val="20"/>
          <w:u w:val="single"/>
          <w:rtl w:val="0"/>
        </w:rPr>
        <w:t xml:space="preserve">1.3 Updating Submmition/Presentation (gapol)</w:t>
      </w:r>
    </w:p>
    <w:p w:rsidR="00000000" w:rsidDel="00000000" w:rsidP="00000000" w:rsidRDefault="00000000" w:rsidRPr="00000000" w14:paraId="00000081">
      <w:pPr>
        <w:rPr>
          <w:sz w:val="20"/>
          <w:szCs w:val="20"/>
          <w:u w:val="single"/>
        </w:rPr>
      </w:pPr>
      <w:r w:rsidDel="00000000" w:rsidR="00000000" w:rsidRPr="00000000">
        <w:rPr>
          <w:rtl w:val="0"/>
        </w:rPr>
      </w:r>
    </w:p>
    <w:p w:rsidR="00000000" w:rsidDel="00000000" w:rsidP="00000000" w:rsidRDefault="00000000" w:rsidRPr="00000000" w14:paraId="00000082">
      <w:pPr>
        <w:rPr>
          <w:sz w:val="20"/>
          <w:szCs w:val="20"/>
          <w:u w:val="single"/>
        </w:rPr>
      </w:pPr>
      <w:r w:rsidDel="00000000" w:rsidR="00000000" w:rsidRPr="00000000">
        <w:rPr>
          <w:rtl w:val="0"/>
        </w:rPr>
      </w:r>
    </w:p>
    <w:p w:rsidR="00000000" w:rsidDel="00000000" w:rsidP="00000000" w:rsidRDefault="00000000" w:rsidRPr="00000000" w14:paraId="00000083">
      <w:pPr>
        <w:rPr>
          <w:sz w:val="20"/>
          <w:szCs w:val="20"/>
          <w:u w:val="single"/>
        </w:rPr>
      </w:pPr>
      <w:r w:rsidDel="00000000" w:rsidR="00000000" w:rsidRPr="00000000">
        <w:rPr>
          <w:rtl w:val="0"/>
        </w:rPr>
      </w:r>
    </w:p>
    <w:p w:rsidR="00000000" w:rsidDel="00000000" w:rsidP="00000000" w:rsidRDefault="00000000" w:rsidRPr="00000000" w14:paraId="00000084">
      <w:pPr>
        <w:rPr>
          <w:sz w:val="20"/>
          <w:szCs w:val="20"/>
          <w:u w:val="single"/>
        </w:rPr>
      </w:pPr>
      <w:r w:rsidDel="00000000" w:rsidR="00000000" w:rsidRPr="00000000">
        <w:rPr>
          <w:sz w:val="20"/>
          <w:szCs w:val="20"/>
          <w:u w:val="single"/>
          <w:rtl w:val="0"/>
        </w:rPr>
        <w:t xml:space="preserve">2.</w:t>
        <w:tab/>
        <w:t xml:space="preserve">What are the effects of slow internet connection in the aforementioned role of the internet to student’s daily activities?</w:t>
      </w:r>
    </w:p>
    <w:p w:rsidR="00000000" w:rsidDel="00000000" w:rsidP="00000000" w:rsidRDefault="00000000" w:rsidRPr="00000000" w14:paraId="00000085">
      <w:pPr>
        <w:rPr>
          <w:b w:val="1"/>
          <w:color w:val="202124"/>
          <w:sz w:val="20"/>
          <w:szCs w:val="20"/>
          <w:highlight w:val="white"/>
        </w:rPr>
      </w:pPr>
      <w:r w:rsidDel="00000000" w:rsidR="00000000" w:rsidRPr="00000000">
        <w:rPr>
          <w:sz w:val="20"/>
          <w:szCs w:val="20"/>
          <w:u w:val="single"/>
          <w:rtl w:val="0"/>
        </w:rPr>
        <w:t xml:space="preserve">3. (alternative hypothesis) Is there a sig. _______________________________?</w:t>
      </w:r>
      <w:r w:rsidDel="00000000" w:rsidR="00000000" w:rsidRPr="00000000">
        <w:rPr>
          <w:rtl w:val="0"/>
        </w:rPr>
      </w:r>
    </w:p>
    <w:p w:rsidR="00000000" w:rsidDel="00000000" w:rsidP="00000000" w:rsidRDefault="00000000" w:rsidRPr="00000000" w14:paraId="00000086">
      <w:pPr>
        <w:spacing w:after="240" w:before="240" w:line="360" w:lineRule="auto"/>
        <w:rPr>
          <w:b w:val="1"/>
          <w:color w:val="202124"/>
          <w:sz w:val="20"/>
          <w:szCs w:val="20"/>
          <w:highlight w:val="white"/>
        </w:rPr>
      </w:pPr>
      <w:r w:rsidDel="00000000" w:rsidR="00000000" w:rsidRPr="00000000">
        <w:rPr>
          <w:rtl w:val="0"/>
        </w:rPr>
      </w:r>
    </w:p>
    <w:p w:rsidR="00000000" w:rsidDel="00000000" w:rsidP="00000000" w:rsidRDefault="00000000" w:rsidRPr="00000000" w14:paraId="00000087">
      <w:pPr>
        <w:spacing w:after="240" w:before="240" w:line="360" w:lineRule="auto"/>
        <w:rPr>
          <w:b w:val="1"/>
          <w:color w:val="202124"/>
          <w:sz w:val="20"/>
          <w:szCs w:val="20"/>
          <w:highlight w:val="white"/>
        </w:rPr>
      </w:pPr>
      <w:r w:rsidDel="00000000" w:rsidR="00000000" w:rsidRPr="00000000">
        <w:rPr>
          <w:rtl w:val="0"/>
        </w:rPr>
      </w:r>
    </w:p>
    <w:p w:rsidR="00000000" w:rsidDel="00000000" w:rsidP="00000000" w:rsidRDefault="00000000" w:rsidRPr="00000000" w14:paraId="00000088">
      <w:pPr>
        <w:spacing w:after="240" w:before="240" w:line="360" w:lineRule="auto"/>
        <w:rPr>
          <w:b w:val="1"/>
          <w:color w:val="202124"/>
          <w:sz w:val="24"/>
          <w:szCs w:val="24"/>
          <w:highlight w:val="white"/>
        </w:rPr>
      </w:pPr>
      <w:r w:rsidDel="00000000" w:rsidR="00000000" w:rsidRPr="00000000">
        <w:rPr>
          <w:b w:val="1"/>
          <w:color w:val="202124"/>
          <w:sz w:val="24"/>
          <w:szCs w:val="24"/>
          <w:highlight w:val="white"/>
          <w:rtl w:val="0"/>
        </w:rPr>
        <w:t xml:space="preserve">Hypot</w:t>
      </w:r>
      <w:sdt>
        <w:sdtPr>
          <w:tag w:val="goog_rdk_7"/>
        </w:sdtPr>
        <w:sdtContent>
          <w:commentRangeStart w:id="7"/>
        </w:sdtContent>
      </w:sdt>
      <w:r w:rsidDel="00000000" w:rsidR="00000000" w:rsidRPr="00000000">
        <w:rPr>
          <w:b w:val="1"/>
          <w:color w:val="202124"/>
          <w:sz w:val="24"/>
          <w:szCs w:val="24"/>
          <w:highlight w:val="white"/>
          <w:rtl w:val="0"/>
        </w:rPr>
        <w:t xml:space="preserve">hesis</w:t>
      </w:r>
    </w:p>
    <w:p w:rsidR="00000000" w:rsidDel="00000000" w:rsidP="00000000" w:rsidRDefault="00000000" w:rsidRPr="00000000" w14:paraId="00000089">
      <w:pPr>
        <w:spacing w:after="300" w:before="240" w:line="480" w:lineRule="auto"/>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          The Internet has become an integral part of our daily life, and how to make the best use of the Internet is important to both individuals and the society. Based on previous studies, an Online and Offline </w:t>
      </w:r>
    </w:p>
    <w:p w:rsidR="00000000" w:rsidDel="00000000" w:rsidP="00000000" w:rsidRDefault="00000000" w:rsidRPr="00000000" w14:paraId="0000008A">
      <w:pPr>
        <w:spacing w:after="300" w:before="240" w:line="480" w:lineRule="auto"/>
        <w:jc w:val="both"/>
        <w:rPr>
          <w:rFonts w:ascii="Times New Roman" w:cs="Times New Roman" w:eastAsia="Times New Roman" w:hAnsi="Times New Roman"/>
          <w:color w:val="202124"/>
          <w:sz w:val="20"/>
          <w:szCs w:val="20"/>
          <w:highlight w:val="white"/>
        </w:rPr>
      </w:pPr>
      <w:r w:rsidDel="00000000" w:rsidR="00000000" w:rsidRPr="00000000">
        <w:rPr>
          <w:rtl w:val="0"/>
        </w:rPr>
      </w:r>
    </w:p>
    <w:p w:rsidR="00000000" w:rsidDel="00000000" w:rsidP="00000000" w:rsidRDefault="00000000" w:rsidRPr="00000000" w14:paraId="0000008B">
      <w:pPr>
        <w:spacing w:after="300" w:before="240" w:line="480" w:lineRule="auto"/>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Integration Hypothesis is proposed to suggest a framework for considering harmonious and balanced Internet use. The Integration Hypothesis proposes that healthier patterns of Internet usage may be achieved </w:t>
      </w:r>
    </w:p>
    <w:p w:rsidR="00000000" w:rsidDel="00000000" w:rsidP="00000000" w:rsidRDefault="00000000" w:rsidRPr="00000000" w14:paraId="0000008C">
      <w:pPr>
        <w:spacing w:after="300" w:before="240" w:line="480" w:lineRule="auto"/>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through harmonious integration of people’s online and offline worlds. An online/offline integration is proposed to unite self-identity, interpersonal relationships, and social functioning with both cognitive and behavioral aspects by following the principles of communication, transfer, consistency, and “offline-first” priorities</w:t>
      </w:r>
    </w:p>
    <w:p w:rsidR="00000000" w:rsidDel="00000000" w:rsidP="00000000" w:rsidRDefault="00000000" w:rsidRPr="00000000" w14:paraId="0000008D">
      <w:pPr>
        <w:spacing w:after="300" w:before="240" w:line="480" w:lineRule="auto"/>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        To begin to test the hypothesis regarding the relationship between integration level and psychological outcomes, data for the present study were collected from 626 undergraduate students (41.5% males). Participants completed scales for online and offline integration, Internet addiction, pros and cons of Internet use, loneliness, extraversion, and life satisfaction. The findings revealed that subjects with higher level of </w:t>
      </w:r>
    </w:p>
    <w:p w:rsidR="00000000" w:rsidDel="00000000" w:rsidP="00000000" w:rsidRDefault="00000000" w:rsidRPr="00000000" w14:paraId="0000008E">
      <w:pPr>
        <w:spacing w:after="300" w:before="240" w:line="480" w:lineRule="auto"/>
        <w:jc w:val="both"/>
        <w:rPr>
          <w:rFonts w:ascii="Times New Roman" w:cs="Times New Roman" w:eastAsia="Times New Roman" w:hAnsi="Times New Roman"/>
          <w:color w:val="202124"/>
          <w:sz w:val="20"/>
          <w:szCs w:val="20"/>
          <w:highlight w:val="white"/>
        </w:rPr>
      </w:pPr>
      <w:r w:rsidDel="00000000" w:rsidR="00000000" w:rsidRPr="00000000">
        <w:rPr>
          <w:rtl w:val="0"/>
        </w:rPr>
      </w:r>
    </w:p>
    <w:p w:rsidR="00000000" w:rsidDel="00000000" w:rsidP="00000000" w:rsidRDefault="00000000" w:rsidRPr="00000000" w14:paraId="0000008F">
      <w:pPr>
        <w:spacing w:after="300" w:before="240" w:line="480" w:lineRule="auto"/>
        <w:jc w:val="both"/>
        <w:rPr>
          <w:rFonts w:ascii="Times New Roman" w:cs="Times New Roman" w:eastAsia="Times New Roman" w:hAnsi="Times New Roman"/>
          <w:color w:val="202124"/>
          <w:sz w:val="20"/>
          <w:szCs w:val="20"/>
          <w:highlight w:val="white"/>
        </w:rPr>
      </w:pPr>
      <w:r w:rsidDel="00000000" w:rsidR="00000000" w:rsidRPr="00000000">
        <w:rPr>
          <w:rtl w:val="0"/>
        </w:rPr>
      </w:r>
    </w:p>
    <w:p w:rsidR="00000000" w:rsidDel="00000000" w:rsidP="00000000" w:rsidRDefault="00000000" w:rsidRPr="00000000" w14:paraId="00000090">
      <w:pPr>
        <w:spacing w:after="300" w:before="240" w:line="480" w:lineRule="auto"/>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online/offline integration have higher life satisfaction, greater extraversion, and more positive perceptions of the Internet and less loneliness, lower Internet addiction, and fewer negative perceptions of the Internet. Integration mediates the link between extraversion and psychological outcomes, and it may be the mechanism underlying the difference between the “rich get richer” and social compensation hypothesis.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1">
      <w:pPr>
        <w:spacing w:after="240" w:before="240" w:line="360" w:lineRule="auto"/>
        <w:rPr>
          <w:b w:val="1"/>
          <w:color w:val="202124"/>
          <w:sz w:val="24"/>
          <w:szCs w:val="24"/>
          <w:highlight w:val="white"/>
        </w:rPr>
      </w:pPr>
      <w:r w:rsidDel="00000000" w:rsidR="00000000" w:rsidRPr="00000000">
        <w:rPr>
          <w:b w:val="1"/>
          <w:color w:val="202124"/>
          <w:sz w:val="24"/>
          <w:szCs w:val="24"/>
          <w:highlight w:val="white"/>
          <w:rtl w:val="0"/>
        </w:rPr>
        <w:t xml:space="preserve">Scope and Delimitation</w:t>
      </w:r>
    </w:p>
    <w:p w:rsidR="00000000" w:rsidDel="00000000" w:rsidP="00000000" w:rsidRDefault="00000000" w:rsidRPr="00000000" w14:paraId="00000092">
      <w:pPr>
        <w:spacing w:after="240" w:before="240" w:line="360" w:lineRule="auto"/>
        <w:rPr>
          <w:b w:val="1"/>
          <w:color w:val="202124"/>
          <w:sz w:val="24"/>
          <w:szCs w:val="24"/>
          <w:highlight w:val="white"/>
        </w:rPr>
      </w:pPr>
      <w:r w:rsidDel="00000000" w:rsidR="00000000" w:rsidRPr="00000000">
        <w:rPr>
          <w:b w:val="1"/>
          <w:color w:val="202124"/>
          <w:sz w:val="24"/>
          <w:szCs w:val="24"/>
          <w:highlight w:val="white"/>
          <w:rtl w:val="0"/>
        </w:rPr>
        <w:t xml:space="preserve">              </w:t>
      </w:r>
      <w:r w:rsidDel="00000000" w:rsidR="00000000" w:rsidRPr="00000000">
        <w:rPr>
          <w:b w:val="1"/>
          <w:color w:val="202124"/>
          <w:sz w:val="20"/>
          <w:szCs w:val="20"/>
          <w:highlight w:val="white"/>
          <w:rtl w:val="0"/>
        </w:rPr>
        <w:t xml:space="preserve">The scope of our research is to find a stable connection to attend our online class. Our research is for all the students in Gen T. Deleon National High School. The main purpose of this research is to point out that all students in GTDNHS having an unstable connection may affect their academic performance. That's why we need a solution like having a permanent Internet connection so that the students may attend their regular online classes and not have a poor performance in their academic activities.</w:t>
      </w:r>
      <w:r w:rsidDel="00000000" w:rsidR="00000000" w:rsidRPr="00000000">
        <w:rPr>
          <w:rtl w:val="0"/>
        </w:rPr>
      </w:r>
    </w:p>
    <w:p w:rsidR="00000000" w:rsidDel="00000000" w:rsidP="00000000" w:rsidRDefault="00000000" w:rsidRPr="00000000" w14:paraId="00000093">
      <w:pPr>
        <w:spacing w:after="240" w:before="240" w:line="36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94">
      <w:pPr>
        <w:spacing w:after="240" w:before="240" w:line="36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95">
      <w:pPr>
        <w:spacing w:after="240" w:before="240" w:line="36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96">
      <w:pPr>
        <w:spacing w:after="240" w:before="240" w:line="360" w:lineRule="auto"/>
        <w:rPr>
          <w:b w:val="1"/>
          <w:color w:val="202124"/>
          <w:sz w:val="20"/>
          <w:szCs w:val="20"/>
          <w:highlight w:val="white"/>
        </w:rPr>
      </w:pPr>
      <w:r w:rsidDel="00000000" w:rsidR="00000000" w:rsidRPr="00000000">
        <w:rPr>
          <w:b w:val="1"/>
          <w:color w:val="202124"/>
          <w:sz w:val="24"/>
          <w:szCs w:val="24"/>
          <w:highlight w:val="white"/>
          <w:rtl w:val="0"/>
        </w:rPr>
        <w:t xml:space="preserve"> Definition of tems</w:t>
      </w:r>
      <w:r w:rsidDel="00000000" w:rsidR="00000000" w:rsidRPr="00000000">
        <w:rPr>
          <w:b w:val="1"/>
          <w:color w:val="202124"/>
          <w:sz w:val="20"/>
          <w:szCs w:val="20"/>
          <w:highlight w:val="white"/>
          <w:rtl w:val="0"/>
        </w:rPr>
        <w:tab/>
      </w:r>
    </w:p>
    <w:p w:rsidR="00000000" w:rsidDel="00000000" w:rsidP="00000000" w:rsidRDefault="00000000" w:rsidRPr="00000000" w14:paraId="00000097">
      <w:pPr>
        <w:spacing w:after="240" w:before="240" w:line="360" w:lineRule="auto"/>
        <w:rPr>
          <w:b w:val="1"/>
          <w:color w:val="202124"/>
          <w:sz w:val="20"/>
          <w:szCs w:val="20"/>
          <w:highlight w:val="white"/>
        </w:rPr>
      </w:pPr>
      <w:r w:rsidDel="00000000" w:rsidR="00000000" w:rsidRPr="00000000">
        <w:rPr>
          <w:b w:val="1"/>
          <w:color w:val="202124"/>
          <w:sz w:val="20"/>
          <w:szCs w:val="20"/>
          <w:highlight w:val="white"/>
          <w:rtl w:val="0"/>
        </w:rPr>
        <w:t xml:space="preserve">             The following word/s are defined operationally and conceptually as follows</w:t>
      </w:r>
    </w:p>
    <w:p w:rsidR="00000000" w:rsidDel="00000000" w:rsidP="00000000" w:rsidRDefault="00000000" w:rsidRPr="00000000" w14:paraId="00000098">
      <w:pPr>
        <w:spacing w:after="240" w:before="240" w:line="360" w:lineRule="auto"/>
        <w:rPr>
          <w:b w:val="1"/>
          <w:color w:val="202124"/>
          <w:sz w:val="20"/>
          <w:szCs w:val="20"/>
          <w:highlight w:val="white"/>
        </w:rPr>
      </w:pPr>
      <w:r w:rsidDel="00000000" w:rsidR="00000000" w:rsidRPr="00000000">
        <w:rPr>
          <w:b w:val="1"/>
          <w:color w:val="202124"/>
          <w:sz w:val="20"/>
          <w:szCs w:val="20"/>
          <w:highlight w:val="white"/>
          <w:rtl w:val="0"/>
        </w:rPr>
        <w:t xml:space="preserve">Substantial- refers to a large amount or big impact.</w:t>
      </w:r>
    </w:p>
    <w:p w:rsidR="00000000" w:rsidDel="00000000" w:rsidP="00000000" w:rsidRDefault="00000000" w:rsidRPr="00000000" w14:paraId="00000099">
      <w:pPr>
        <w:spacing w:after="240" w:before="240" w:line="360" w:lineRule="auto"/>
        <w:rPr>
          <w:b w:val="1"/>
          <w:color w:val="202124"/>
          <w:sz w:val="20"/>
          <w:szCs w:val="20"/>
          <w:highlight w:val="white"/>
        </w:rPr>
      </w:pPr>
      <w:r w:rsidDel="00000000" w:rsidR="00000000" w:rsidRPr="00000000">
        <w:rPr>
          <w:b w:val="1"/>
          <w:color w:val="202124"/>
          <w:sz w:val="20"/>
          <w:szCs w:val="20"/>
          <w:highlight w:val="white"/>
          <w:rtl w:val="0"/>
        </w:rPr>
        <w:t xml:space="preserve">Virtual networking - is a technology that facilitates data communication between two or more virtual machines (VM). It is similar to traditional computer networking but provides interconnection between VMs, virtual servers and other related components in a virtualized computing environment</w:t>
      </w:r>
    </w:p>
    <w:p w:rsidR="00000000" w:rsidDel="00000000" w:rsidP="00000000" w:rsidRDefault="00000000" w:rsidRPr="00000000" w14:paraId="0000009A">
      <w:pPr>
        <w:spacing w:after="240" w:before="240" w:line="360" w:lineRule="auto"/>
        <w:rPr>
          <w:b w:val="1"/>
          <w:color w:val="202124"/>
          <w:sz w:val="20"/>
          <w:szCs w:val="20"/>
          <w:highlight w:val="white"/>
        </w:rPr>
      </w:pPr>
      <w:r w:rsidDel="00000000" w:rsidR="00000000" w:rsidRPr="00000000">
        <w:rPr>
          <w:b w:val="1"/>
          <w:color w:val="202124"/>
          <w:sz w:val="20"/>
          <w:szCs w:val="20"/>
          <w:highlight w:val="white"/>
          <w:rtl w:val="0"/>
        </w:rPr>
        <w:t xml:space="preserve">            </w:t>
        <w:tab/>
        <w:t xml:space="preserve">ICT strand- ICT Strand is one of the strands offered under Technical-Vocational Livelihood (TVL) Track of K-12 curriculum. ICT strand subjects seek to teach students concepts and skills in information technology. Under the ICT curriculum, students will learn how to write programs and design websites.</w:t>
      </w:r>
    </w:p>
    <w:p w:rsidR="00000000" w:rsidDel="00000000" w:rsidP="00000000" w:rsidRDefault="00000000" w:rsidRPr="00000000" w14:paraId="0000009B">
      <w:pPr>
        <w:spacing w:after="240" w:before="240" w:line="360" w:lineRule="auto"/>
        <w:rPr>
          <w:b w:val="1"/>
          <w:color w:val="202124"/>
          <w:sz w:val="20"/>
          <w:szCs w:val="20"/>
          <w:highlight w:val="white"/>
        </w:rPr>
      </w:pPr>
      <w:r w:rsidDel="00000000" w:rsidR="00000000" w:rsidRPr="00000000">
        <w:rPr>
          <w:b w:val="1"/>
          <w:color w:val="202124"/>
          <w:sz w:val="20"/>
          <w:szCs w:val="20"/>
          <w:highlight w:val="white"/>
          <w:rtl w:val="0"/>
        </w:rPr>
        <w:t xml:space="preserve">            </w:t>
        <w:tab/>
        <w:t xml:space="preserve">Feasibility- refers to the state or degree of being easily or conveniently done.</w:t>
      </w:r>
    </w:p>
    <w:p w:rsidR="00000000" w:rsidDel="00000000" w:rsidP="00000000" w:rsidRDefault="00000000" w:rsidRPr="00000000" w14:paraId="0000009C">
      <w:pPr>
        <w:spacing w:after="240" w:before="240" w:line="360" w:lineRule="auto"/>
        <w:rPr>
          <w:b w:val="1"/>
          <w:color w:val="202124"/>
          <w:sz w:val="20"/>
          <w:szCs w:val="20"/>
          <w:highlight w:val="white"/>
        </w:rPr>
      </w:pPr>
      <w:r w:rsidDel="00000000" w:rsidR="00000000" w:rsidRPr="00000000">
        <w:rPr>
          <w:rtl w:val="0"/>
        </w:rPr>
      </w:r>
    </w:p>
    <w:p w:rsidR="00000000" w:rsidDel="00000000" w:rsidP="00000000" w:rsidRDefault="00000000" w:rsidRPr="00000000" w14:paraId="0000009D">
      <w:pPr>
        <w:spacing w:after="240" w:before="240" w:line="480" w:lineRule="auto"/>
        <w:jc w:val="both"/>
        <w:rPr>
          <w:b w:val="1"/>
          <w:color w:val="202124"/>
          <w:sz w:val="24"/>
          <w:szCs w:val="24"/>
          <w:highlight w:val="white"/>
        </w:rPr>
      </w:pPr>
      <w:r w:rsidDel="00000000" w:rsidR="00000000" w:rsidRPr="00000000">
        <w:rPr>
          <w:b w:val="1"/>
          <w:color w:val="202124"/>
          <w:sz w:val="24"/>
          <w:szCs w:val="24"/>
          <w:highlight w:val="white"/>
          <w:rtl w:val="0"/>
        </w:rPr>
        <w:t xml:space="preserve">Significance of the Study</w:t>
      </w:r>
    </w:p>
    <w:p w:rsidR="00000000" w:rsidDel="00000000" w:rsidP="00000000" w:rsidRDefault="00000000" w:rsidRPr="00000000" w14:paraId="0000009E">
      <w:pPr>
        <w:spacing w:after="240" w:before="240" w:line="360" w:lineRule="auto"/>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 </w:t>
        <w:tab/>
        <w:t xml:space="preserve">This study hopes to establish an alternative solution if students are having non-stable internet connection. This study also tackles techniques rendered by the Committee in Education and to measure its effectiveness through the feedback from the students or parents.</w:t>
      </w:r>
    </w:p>
    <w:p w:rsidR="00000000" w:rsidDel="00000000" w:rsidP="00000000" w:rsidRDefault="00000000" w:rsidRPr="00000000" w14:paraId="0000009F">
      <w:pPr>
        <w:spacing w:after="240" w:before="240" w:line="360" w:lineRule="auto"/>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   </w:t>
        <w:tab/>
        <w:t xml:space="preserve">Furthermore, benefiting the study are the various sectors as follows: </w:t>
      </w:r>
    </w:p>
    <w:p w:rsidR="00000000" w:rsidDel="00000000" w:rsidP="00000000" w:rsidRDefault="00000000" w:rsidRPr="00000000" w14:paraId="000000A0">
      <w:pPr>
        <w:spacing w:after="240" w:before="240" w:line="360" w:lineRule="auto"/>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b w:val="1"/>
          <w:color w:val="202124"/>
          <w:sz w:val="20"/>
          <w:szCs w:val="20"/>
          <w:highlight w:val="white"/>
          <w:rtl w:val="0"/>
        </w:rPr>
        <w:t xml:space="preserve">ICT students </w:t>
      </w:r>
      <w:r w:rsidDel="00000000" w:rsidR="00000000" w:rsidRPr="00000000">
        <w:rPr>
          <w:rFonts w:ascii="Times New Roman" w:cs="Times New Roman" w:eastAsia="Times New Roman" w:hAnsi="Times New Roman"/>
          <w:color w:val="202124"/>
          <w:sz w:val="20"/>
          <w:szCs w:val="20"/>
          <w:highlight w:val="white"/>
          <w:rtl w:val="0"/>
        </w:rPr>
        <w:t xml:space="preserve">– they are the immediate beneficiaries upon conducting this research. They will be able to know some ways and strategies that will help them participate in class activities. Any changes or strategy that is applied can help them study more effectively.</w:t>
      </w:r>
    </w:p>
    <w:p w:rsidR="00000000" w:rsidDel="00000000" w:rsidP="00000000" w:rsidRDefault="00000000" w:rsidRPr="00000000" w14:paraId="000000A1">
      <w:pPr>
        <w:spacing w:after="240" w:before="240" w:line="360" w:lineRule="auto"/>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b w:val="1"/>
          <w:color w:val="202124"/>
          <w:sz w:val="20"/>
          <w:szCs w:val="20"/>
          <w:highlight w:val="white"/>
          <w:rtl w:val="0"/>
        </w:rPr>
        <w:t xml:space="preserve">Parents</w:t>
      </w:r>
      <w:r w:rsidDel="00000000" w:rsidR="00000000" w:rsidRPr="00000000">
        <w:rPr>
          <w:rFonts w:ascii="Times New Roman" w:cs="Times New Roman" w:eastAsia="Times New Roman" w:hAnsi="Times New Roman"/>
          <w:color w:val="202124"/>
          <w:sz w:val="20"/>
          <w:szCs w:val="20"/>
          <w:highlight w:val="white"/>
          <w:rtl w:val="0"/>
        </w:rPr>
        <w:t xml:space="preserve"> - parents enrolled their children will benefit from the research as they have self-assurance that their children will receive a proper education and will be able to participate in society. It will help them understand the struggles of their children and might help their child to look for a possible solution so they can still perform in their classes.</w:t>
      </w:r>
    </w:p>
    <w:p w:rsidR="00000000" w:rsidDel="00000000" w:rsidP="00000000" w:rsidRDefault="00000000" w:rsidRPr="00000000" w14:paraId="000000A2">
      <w:pPr>
        <w:spacing w:after="240" w:before="240" w:line="360" w:lineRule="auto"/>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b w:val="1"/>
          <w:color w:val="202124"/>
          <w:sz w:val="20"/>
          <w:szCs w:val="20"/>
          <w:highlight w:val="white"/>
          <w:rtl w:val="0"/>
        </w:rPr>
        <w:t xml:space="preserve">Teachers</w:t>
      </w:r>
      <w:r w:rsidDel="00000000" w:rsidR="00000000" w:rsidRPr="00000000">
        <w:rPr>
          <w:rFonts w:ascii="Times New Roman" w:cs="Times New Roman" w:eastAsia="Times New Roman" w:hAnsi="Times New Roman"/>
          <w:color w:val="202124"/>
          <w:sz w:val="20"/>
          <w:szCs w:val="20"/>
          <w:highlight w:val="white"/>
          <w:rtl w:val="0"/>
        </w:rPr>
        <w:t xml:space="preserve"> - This study will be very beneficial to the teachers. Through this research, teachers may discover </w:t>
      </w:r>
    </w:p>
    <w:p w:rsidR="00000000" w:rsidDel="00000000" w:rsidP="00000000" w:rsidRDefault="00000000" w:rsidRPr="00000000" w14:paraId="000000A3">
      <w:pPr>
        <w:spacing w:after="240" w:before="240" w:line="360" w:lineRule="auto"/>
        <w:jc w:val="both"/>
        <w:rPr>
          <w:rFonts w:ascii="Times New Roman" w:cs="Times New Roman" w:eastAsia="Times New Roman" w:hAnsi="Times New Roman"/>
          <w:color w:val="202124"/>
          <w:sz w:val="20"/>
          <w:szCs w:val="20"/>
          <w:highlight w:val="white"/>
        </w:rPr>
      </w:pPr>
      <w:r w:rsidDel="00000000" w:rsidR="00000000" w:rsidRPr="00000000">
        <w:rPr>
          <w:rtl w:val="0"/>
        </w:rPr>
      </w:r>
    </w:p>
    <w:p w:rsidR="00000000" w:rsidDel="00000000" w:rsidP="00000000" w:rsidRDefault="00000000" w:rsidRPr="00000000" w14:paraId="000000A4">
      <w:pPr>
        <w:spacing w:after="240" w:before="240" w:line="360" w:lineRule="auto"/>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some ways in dealing with students who were not capable of having fast internet connection.</w:t>
      </w:r>
    </w:p>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highlight w:val="white"/>
          <w:rtl w:val="0"/>
        </w:rPr>
        <w:t xml:space="preserve"> This will allow them to make some tweaks or find an alternative method of assisting students in coping with the lessons and activities.</w:t>
      </w:r>
    </w:p>
    <w:p w:rsidR="00000000" w:rsidDel="00000000" w:rsidP="00000000" w:rsidRDefault="00000000" w:rsidRPr="00000000" w14:paraId="000000A6">
      <w:pPr>
        <w:spacing w:after="240" w:before="240" w:line="360" w:lineRule="auto"/>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b w:val="1"/>
          <w:color w:val="202124"/>
          <w:sz w:val="20"/>
          <w:szCs w:val="20"/>
          <w:highlight w:val="white"/>
          <w:rtl w:val="0"/>
        </w:rPr>
        <w:t xml:space="preserve">Future Researchers </w:t>
      </w:r>
      <w:r w:rsidDel="00000000" w:rsidR="00000000" w:rsidRPr="00000000">
        <w:rPr>
          <w:rFonts w:ascii="Times New Roman" w:cs="Times New Roman" w:eastAsia="Times New Roman" w:hAnsi="Times New Roman"/>
          <w:color w:val="202124"/>
          <w:sz w:val="20"/>
          <w:szCs w:val="20"/>
          <w:highlight w:val="white"/>
          <w:rtl w:val="0"/>
        </w:rPr>
        <w:t xml:space="preserve">- If something is missing from our study, this will serve as a stepping stone for them. They'll be </w:t>
      </w:r>
      <w:r w:rsidDel="00000000" w:rsidR="00000000" w:rsidRPr="00000000">
        <w:rPr>
          <w:color w:val="202124"/>
          <w:highlight w:val="white"/>
          <w:rtl w:val="0"/>
        </w:rPr>
        <w:t xml:space="preserve">able to discern between the several options for continuing the process.     </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B">
      <w:pPr>
        <w:spacing w:after="300" w:before="240" w:line="480" w:lineRule="auto"/>
        <w:jc w:val="left"/>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AC">
      <w:pPr>
        <w:spacing w:after="300" w:before="240" w:line="480" w:lineRule="auto"/>
        <w:jc w:val="cente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CHAPTER 2</w:t>
      </w:r>
    </w:p>
    <w:p w:rsidR="00000000" w:rsidDel="00000000" w:rsidP="00000000" w:rsidRDefault="00000000" w:rsidRPr="00000000" w14:paraId="000000AD">
      <w:pPr>
        <w:spacing w:after="300" w:before="240" w:line="48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REVIEW OF RELATED LITERATURE</w:t>
      </w:r>
    </w:p>
    <w:p w:rsidR="00000000" w:rsidDel="00000000" w:rsidP="00000000" w:rsidRDefault="00000000" w:rsidRPr="00000000" w14:paraId="000000AE">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Fonts w:ascii="Times New Roman" w:cs="Times New Roman" w:eastAsia="Times New Roman" w:hAnsi="Times New Roman"/>
          <w:color w:val="202124"/>
          <w:sz w:val="18"/>
          <w:szCs w:val="18"/>
          <w:highlight w:val="white"/>
          <w:rtl w:val="0"/>
        </w:rPr>
        <w:t xml:space="preserve">           </w:t>
        <w:tab/>
        <w:t xml:space="preserve"> This chapter presents the ideas, conclusions, methodologies, etc. Information that was included in this chapter helps in familiarizing information that are relevant and similar to the present study.</w:t>
      </w:r>
    </w:p>
    <w:p w:rsidR="00000000" w:rsidDel="00000000" w:rsidP="00000000" w:rsidRDefault="00000000" w:rsidRPr="00000000" w14:paraId="000000AF">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Fonts w:ascii="Times New Roman" w:cs="Times New Roman" w:eastAsia="Times New Roman" w:hAnsi="Times New Roman"/>
          <w:color w:val="202124"/>
          <w:sz w:val="18"/>
          <w:szCs w:val="18"/>
          <w:highlight w:val="white"/>
          <w:rtl w:val="0"/>
        </w:rPr>
        <w:t xml:space="preserve">       </w:t>
        <w:tab/>
        <w:t xml:space="preserve">This chapter primarily presents the different researches and other literature from both foreign and local researchers, which have significant bearings on the variables included in the research. It focuses on several aspects that will help in the development of this study. The study is generally concentrating on the feasibility of creating an online student information system for gent high national high school. The literatures of this study come from modules, google classroom materials, Facebook live, and other existing thesis dissertations, foreign and local that are believed to be useful in the advancement of awareness concerning the study.</w:t>
      </w:r>
    </w:p>
    <w:p w:rsidR="00000000" w:rsidDel="00000000" w:rsidP="00000000" w:rsidRDefault="00000000" w:rsidRPr="00000000" w14:paraId="000000B0">
      <w:pPr>
        <w:spacing w:after="300" w:before="24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Local literature:</w:t>
      </w:r>
    </w:p>
    <w:p w:rsidR="00000000" w:rsidDel="00000000" w:rsidP="00000000" w:rsidRDefault="00000000" w:rsidRPr="00000000" w14:paraId="000000B1">
      <w:pPr>
        <w:spacing w:after="300" w:before="240" w:line="480"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color w:val="000000"/>
          <w:sz w:val="18"/>
          <w:szCs w:val="18"/>
          <w:rtl w:val="0"/>
        </w:rPr>
        <w:t xml:space="preserve">      </w:t>
      </w:r>
      <w:r w:rsidDel="00000000" w:rsidR="00000000" w:rsidRPr="00000000">
        <w:rPr>
          <w:rFonts w:ascii="Times New Roman" w:cs="Times New Roman" w:eastAsia="Times New Roman" w:hAnsi="Times New Roman"/>
          <w:color w:val="000000"/>
          <w:sz w:val="18"/>
          <w:szCs w:val="18"/>
          <w:rtl w:val="0"/>
        </w:rPr>
        <w:t xml:space="preserve">The COVID-19 pandemic affected several countries' educational systems, particularly on platforms for teaching and learning. This study focused on the environmental factors that affected senior high school student's academic performance during the COVID-19 pandemic</w:t>
      </w:r>
      <w:r w:rsidDel="00000000" w:rsidR="00000000" w:rsidRPr="00000000">
        <w:rPr>
          <w:rFonts w:ascii="Times New Roman" w:cs="Times New Roman" w:eastAsia="Times New Roman" w:hAnsi="Times New Roman"/>
          <w:b w:val="1"/>
          <w:color w:val="000000"/>
          <w:sz w:val="18"/>
          <w:szCs w:val="18"/>
          <w:rtl w:val="0"/>
        </w:rPr>
        <w:t xml:space="preserve">. </w:t>
      </w:r>
      <w:r w:rsidDel="00000000" w:rsidR="00000000" w:rsidRPr="00000000">
        <w:rPr>
          <w:rFonts w:ascii="Times New Roman" w:cs="Times New Roman" w:eastAsia="Times New Roman" w:hAnsi="Times New Roman"/>
          <w:sz w:val="18"/>
          <w:szCs w:val="18"/>
          <w:highlight w:val="white"/>
          <w:rtl w:val="0"/>
        </w:rPr>
        <w:t xml:space="preserve">The environmental factors that were found out are noise, temperature, light, and air quality in respondents’ study area. The researcher also found out other factors that affect the academic </w:t>
      </w:r>
    </w:p>
    <w:p w:rsidR="00000000" w:rsidDel="00000000" w:rsidP="00000000" w:rsidRDefault="00000000" w:rsidRPr="00000000" w14:paraId="000000B2">
      <w:pPr>
        <w:spacing w:after="300" w:before="240" w:line="48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B3">
      <w:pPr>
        <w:spacing w:after="300" w:before="240" w:line="48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highlight w:val="white"/>
          <w:rtl w:val="0"/>
        </w:rPr>
        <w:t xml:space="preserve">performance of the respondents aside from the environmental factors mentioned, such as family, peers, teachers, online games, social media, time, internet connection, health condition, and attitude towards learning. </w:t>
      </w:r>
      <w:r w:rsidDel="00000000" w:rsidR="00000000" w:rsidRPr="00000000">
        <w:rPr>
          <w:rFonts w:ascii="Times New Roman" w:cs="Times New Roman" w:eastAsia="Times New Roman" w:hAnsi="Times New Roman"/>
          <w:color w:val="000000"/>
          <w:sz w:val="18"/>
          <w:szCs w:val="18"/>
          <w:rtl w:val="0"/>
        </w:rPr>
        <w:t xml:space="preserve">The recent improvements in the Philippine internet infrastructure by top internet service providers prompted the researcher to investigate the challenges and determine the level of acceptability in the implementation of an e-learning platform in the College of Computer Studies, Eastern Samar State University, Philippines. Acceptability resulted in a grand mean of 4.67, interpreted as strongly acceptable. The result implies that the platform adhered to ISO standards in terms of its maintainability, efficiency,</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color w:val="000000"/>
          <w:sz w:val="18"/>
          <w:szCs w:val="18"/>
          <w:rtl w:val="0"/>
        </w:rPr>
        <w:t xml:space="preserve">reliability, functionality, portability, and usability but a negative finding during the focused group interview was discovered.</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color w:val="000000"/>
          <w:sz w:val="18"/>
          <w:szCs w:val="18"/>
          <w:rtl w:val="0"/>
        </w:rPr>
        <w:t xml:space="preserve">The interview indicated that a minimal number of students have internet access which impeded them from accessing the</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color w:val="000000"/>
          <w:sz w:val="18"/>
          <w:szCs w:val="18"/>
          <w:rtl w:val="0"/>
        </w:rPr>
        <w:t xml:space="preserve">platform. Although an alternative locally hosted platform was provided, only a </w:t>
      </w:r>
      <w:r w:rsidDel="00000000" w:rsidR="00000000" w:rsidRPr="00000000">
        <w:rPr>
          <w:rFonts w:ascii="Times New Roman" w:cs="Times New Roman" w:eastAsia="Times New Roman" w:hAnsi="Times New Roman"/>
          <w:sz w:val="18"/>
          <w:szCs w:val="18"/>
          <w:rtl w:val="0"/>
        </w:rPr>
        <w:t xml:space="preserve">few of</w:t>
      </w:r>
      <w:r w:rsidDel="00000000" w:rsidR="00000000" w:rsidRPr="00000000">
        <w:rPr>
          <w:rFonts w:ascii="Times New Roman" w:cs="Times New Roman" w:eastAsia="Times New Roman" w:hAnsi="Times New Roman"/>
          <w:color w:val="000000"/>
          <w:sz w:val="18"/>
          <w:szCs w:val="18"/>
          <w:rtl w:val="0"/>
        </w:rPr>
        <w:t xml:space="preserve"> the students can afford to</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color w:val="000000"/>
          <w:sz w:val="18"/>
          <w:szCs w:val="18"/>
          <w:rtl w:val="0"/>
        </w:rPr>
        <w:t xml:space="preserve">buy devices that are needed to access the system.</w:t>
      </w:r>
    </w:p>
    <w:p w:rsidR="00000000" w:rsidDel="00000000" w:rsidP="00000000" w:rsidRDefault="00000000" w:rsidRPr="00000000" w14:paraId="000000B4">
      <w:pPr>
        <w:spacing w:after="300" w:before="240" w:line="480"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Most students possess just mobile phones and use mobile data as their primary internet access source, ranging from moderate to poor connection. Also, the majority are not fully equipped with enough skills in digital media. For challenges, students experienced the unavailability of a network, economic instability, digital divide, the shortage of digital devices, distractive learning environment, expensive internet data, health-related problems, lack of resources, lack of digital literacy skills, and loss of motivation .Hence, even if flexible online learning is the best solution for the university to replace face-to-face classes, it is not best applicable and suitable to all students living in rural areas or other places with an unstable network and students who belong to financially unstable families.</w:t>
      </w:r>
    </w:p>
    <w:p w:rsidR="00000000" w:rsidDel="00000000" w:rsidP="00000000" w:rsidRDefault="00000000" w:rsidRPr="00000000" w14:paraId="000000B5">
      <w:pPr>
        <w:spacing w:after="300" w:before="240" w:line="48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In the case of a developing country, families from lower socioeconomic strata (as in the case of the students in this study) have limited learning space at home, access to quality Internet service, and online learning resources. This is the reason the learning environment and learning resources recorded the highest level of challenges. The socioeconomic profile of the students (i.e., low and middle-income group) is the same reason financial problems frequently surfaced from their responses. These students frequently linked the lack of financial resources to their access to the Internet, educational materials, and equipment necessary for online learning.</w:t>
      </w:r>
    </w:p>
    <w:sdt>
      <w:sdtPr>
        <w:tag w:val="goog_rdk_9"/>
      </w:sdtPr>
      <w:sdtContent>
        <w:p w:rsidR="00000000" w:rsidDel="00000000" w:rsidP="00000000" w:rsidRDefault="00000000" w:rsidRPr="00000000" w14:paraId="000000B6">
          <w:pPr>
            <w:spacing w:after="300" w:before="240" w:line="480" w:lineRule="auto"/>
            <w:jc w:val="both"/>
            <w:rPr>
              <w:ins w:author="jaime boy alegre" w:id="0" w:date="2022-04-05T03:39:11Z"/>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Almost half of the students have moderate levels of challenges encountered in conducting flexible learning where they expressed higher problems on the achievement of learning outcomes and attendance to synchronous learning class with low internet connectivity and loss of electricity as major concerns from rural areas. Students from urban areas have the luxury of time to ask for technical assistance from people within the city when their internet problems can be easily fixed because of their proximity.</w:t>
          </w:r>
          <w:sdt>
            <w:sdtPr>
              <w:tag w:val="goog_rdk_8"/>
            </w:sdtPr>
            <w:sdtContent>
              <w:ins w:author="jaime boy alegre" w:id="0" w:date="2022-04-05T03:39:11Z">
                <w:r w:rsidDel="00000000" w:rsidR="00000000" w:rsidRPr="00000000">
                  <w:rPr>
                    <w:rtl w:val="0"/>
                  </w:rPr>
                </w:r>
              </w:ins>
            </w:sdtContent>
          </w:sdt>
        </w:p>
      </w:sdtContent>
    </w:sdt>
    <w:p w:rsidR="00000000" w:rsidDel="00000000" w:rsidP="00000000" w:rsidRDefault="00000000" w:rsidRPr="00000000" w14:paraId="000000B7">
      <w:pPr>
        <w:spacing w:after="300" w:before="240"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8">
      <w:pPr>
        <w:spacing w:after="300" w:before="240" w:line="48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The  surge  in  online  learning  in  the  Philippines  during  the  coronavirus  outbreak  highlights  the  importance  of  four  interrelated  factors:  infrastructure  (networks  and  devices), online  platforms  (stability,  interactions,  and  </w:t>
      </w:r>
    </w:p>
    <w:p w:rsidR="00000000" w:rsidDel="00000000" w:rsidP="00000000" w:rsidRDefault="00000000" w:rsidRPr="00000000" w14:paraId="000000B9">
      <w:pPr>
        <w:spacing w:after="300" w:before="240" w:line="480" w:lineRule="auto"/>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ability  to  improve),  preparedness  of  teachers,  students, and parents, and the home learning space. The </w:t>
      </w:r>
    </w:p>
    <w:p w:rsidR="00000000" w:rsidDel="00000000" w:rsidP="00000000" w:rsidRDefault="00000000" w:rsidRPr="00000000" w14:paraId="000000BA">
      <w:pPr>
        <w:spacing w:after="300" w:before="240" w:line="480" w:lineRule="auto"/>
        <w:jc w:val="both"/>
        <w:rPr>
          <w:rFonts w:ascii="Times New Roman" w:cs="Times New Roman" w:eastAsia="Times New Roman" w:hAnsi="Times New Roman"/>
          <w:b w:val="1"/>
          <w:color w:val="ff0000"/>
          <w:sz w:val="18"/>
          <w:szCs w:val="18"/>
          <w:highlight w:val="white"/>
        </w:rPr>
      </w:pPr>
      <w:r w:rsidDel="00000000" w:rsidR="00000000" w:rsidRPr="00000000">
        <w:rPr>
          <w:rFonts w:ascii="Times New Roman" w:cs="Times New Roman" w:eastAsia="Times New Roman" w:hAnsi="Times New Roman"/>
          <w:color w:val="000000"/>
          <w:sz w:val="18"/>
          <w:szCs w:val="18"/>
          <w:rtl w:val="0"/>
        </w:rPr>
        <w:t xml:space="preserve">infrastructural requirement is essential in the successful migration from onsite to online learning. The importance of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00000"/>
          <w:sz w:val="18"/>
          <w:szCs w:val="18"/>
          <w:rtl w:val="0"/>
        </w:rPr>
        <w:t xml:space="preserve">very good connectivity coupled with a desktop computer or laptop  instead  of  mobile  phones  or  mini-pads  cannot  be  overemphasized.  Platforms are also critical  elements  of  effective  online  classes  because  these  will  dictate  what  content  can  be uploaded (lessons and assessments).</w:t>
      </w:r>
      <w:r w:rsidDel="00000000" w:rsidR="00000000" w:rsidRPr="00000000">
        <w:rPr>
          <w:rtl w:val="0"/>
        </w:rPr>
      </w:r>
    </w:p>
    <w:p w:rsidR="00000000" w:rsidDel="00000000" w:rsidP="00000000" w:rsidRDefault="00000000" w:rsidRPr="00000000" w14:paraId="000000BB">
      <w:pPr>
        <w:spacing w:after="300" w:before="24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Foreign literature:</w:t>
      </w:r>
    </w:p>
    <w:p w:rsidR="00000000" w:rsidDel="00000000" w:rsidP="00000000" w:rsidRDefault="00000000" w:rsidRPr="00000000" w14:paraId="000000BC">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color w:val="202124"/>
          <w:sz w:val="18"/>
          <w:szCs w:val="18"/>
          <w:rtl w:val="0"/>
        </w:rPr>
        <w:t xml:space="preserve">The fact that the internet and its services play an important role in a student’s academic performance cannot be over emphasized. Through constant exposure of students to up-to-date information and relevant information in their various fields of study, the number of hours spent on the internet will have an effect on the student’s academic performance. Even though the access to internet services has been grossly affected by the level of poverty and degree of exposure amongst other factors, the reduction in rates charged at internet and computer education centers could go a long way to enabling students to have more access to latest and useful academic materials. </w:t>
      </w:r>
    </w:p>
    <w:p w:rsidR="00000000" w:rsidDel="00000000" w:rsidP="00000000" w:rsidRDefault="00000000" w:rsidRPr="00000000" w14:paraId="000000BD">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The recognized potential of technology to improve education has led to several initiatives to foster effective use and integration in the curriculum. The Internet as a new invented technology holds the greatest promise humanity has known for learning and universal access to quality education. It allows students to broaden their academic experience, access important information and communicate to others within the academic community. The results also reveal that the Internet contributes significantly to the academic performance of the respondents. To enhance and optimize the use of the Internet so that learning can take place at any time and anywhere, providing more access to computers and the Internet on campus constitutes the major recommendations.</w:t>
      </w:r>
    </w:p>
    <w:p w:rsidR="00000000" w:rsidDel="00000000" w:rsidP="00000000" w:rsidRDefault="00000000" w:rsidRPr="00000000" w14:paraId="000000BE">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Most prior studies into the utilization of internet technology for learning purposes in contemporary educational settings in developing countries have largely dealt with its impact on academic performance, communication and general educational purposes. Most of them stated that they depended on their smartphone/handsets to access the internet through subscription from other internet providers and have become overly reliant on Google, Yahoo, and open access e-Journals. The students perceived that the lack of digital readiness among their staff and institution, the absence of electronic library for easy accessibility to journals from the scientific database, and inefficient cybercafé and i</w:t>
      </w:r>
    </w:p>
    <w:p w:rsidR="00000000" w:rsidDel="00000000" w:rsidP="00000000" w:rsidRDefault="00000000" w:rsidRPr="00000000" w14:paraId="000000BF">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C0">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internet facility within their university settings were the main issues discouraging the utilization of the internet within their </w:t>
      </w:r>
    </w:p>
    <w:p w:rsidR="00000000" w:rsidDel="00000000" w:rsidP="00000000" w:rsidRDefault="00000000" w:rsidRPr="00000000" w14:paraId="000000C1">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institutions.</w:t>
      </w:r>
    </w:p>
    <w:p w:rsidR="00000000" w:rsidDel="00000000" w:rsidP="00000000" w:rsidRDefault="00000000" w:rsidRPr="00000000" w14:paraId="000000C2">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Although the advantages of the internet are undeniable, from the pathological perspective its excessive usage is creating disturbances not only in family and relationships but also in health, academics and memory recall in users. To explore the relationship among internet addiction with time management, and its impact on students' academic performance, this article presents the results of the study that was conducted with the students of Sukkur IBA. The article aims to analyze the relationship among internet addiction and time management. It also analyses the impact of time management on students' academic performance when considering internet addiction as a covariant.</w:t>
      </w:r>
    </w:p>
    <w:p w:rsidR="00000000" w:rsidDel="00000000" w:rsidP="00000000" w:rsidRDefault="00000000" w:rsidRPr="00000000" w14:paraId="000000C3">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This longitudinal study explores differences in Internet access and use among school-aged children in Italian-speaking Switzerland and whether and how these differences contribute to inequalities in academic performance.</w:t>
      </w:r>
      <w:r w:rsidDel="00000000" w:rsidR="00000000" w:rsidRPr="00000000">
        <w:rPr>
          <w:rtl w:val="0"/>
        </w:rPr>
        <w:t xml:space="preserve"> </w:t>
      </w:r>
      <w:r w:rsidDel="00000000" w:rsidR="00000000" w:rsidRPr="00000000">
        <w:rPr>
          <w:rFonts w:ascii="Times New Roman" w:cs="Times New Roman" w:eastAsia="Times New Roman" w:hAnsi="Times New Roman"/>
          <w:color w:val="202124"/>
          <w:sz w:val="18"/>
          <w:szCs w:val="18"/>
          <w:rtl w:val="0"/>
        </w:rPr>
        <w:t xml:space="preserve">As children’s increased use of the Internet for entertainment and online communication worsens their academic performance, our results suggest that social inequalities due to children’s socio-economic status are reinforced by a second-order digital divide.</w:t>
      </w:r>
    </w:p>
    <w:p w:rsidR="00000000" w:rsidDel="00000000" w:rsidP="00000000" w:rsidRDefault="00000000" w:rsidRPr="00000000" w14:paraId="000000C4">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Theoretica Framework</w:t>
      </w:r>
    </w:p>
    <w:p w:rsidR="00000000" w:rsidDel="00000000" w:rsidP="00000000" w:rsidRDefault="00000000" w:rsidRPr="00000000" w14:paraId="000000C5">
      <w:pPr>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b w:val="1"/>
          <w:color w:val="202124"/>
          <w:sz w:val="24"/>
          <w:szCs w:val="24"/>
          <w:highlight w:val="white"/>
          <w:rtl w:val="0"/>
        </w:rPr>
        <w:t xml:space="preserve">Conceptual  Framework</w:t>
      </w:r>
      <w:r w:rsidDel="00000000" w:rsidR="00000000" w:rsidRPr="00000000">
        <w:rPr>
          <w:rtl w:val="0"/>
        </w:rPr>
      </w:r>
    </w:p>
    <w:p w:rsidR="00000000" w:rsidDel="00000000" w:rsidP="00000000" w:rsidRDefault="00000000" w:rsidRPr="00000000" w14:paraId="000000C6">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210175" cy="2533650"/>
                <wp:effectExtent b="0" l="0" r="0" t="0"/>
                <wp:wrapSquare wrapText="bothSides" distB="0" distT="0" distL="0" distR="0"/>
                <wp:docPr id="35" name=""/>
                <a:graphic>
                  <a:graphicData uri="http://schemas.microsoft.com/office/word/2010/wordprocessingGroup">
                    <wpg:wgp>
                      <wpg:cNvGrpSpPr/>
                      <wpg:grpSpPr>
                        <a:xfrm>
                          <a:off x="2740913" y="2513175"/>
                          <a:ext cx="5210175" cy="2533650"/>
                          <a:chOff x="2740913" y="2513175"/>
                          <a:chExt cx="5210175" cy="2533650"/>
                        </a:xfrm>
                      </wpg:grpSpPr>
                      <wpg:grpSp>
                        <wpg:cNvGrpSpPr/>
                        <wpg:grpSpPr>
                          <a:xfrm>
                            <a:off x="2740913" y="2513175"/>
                            <a:ext cx="5210175" cy="2533650"/>
                            <a:chOff x="0" y="0"/>
                            <a:chExt cx="5210175" cy="2533650"/>
                          </a:xfrm>
                        </wpg:grpSpPr>
                        <wps:wsp>
                          <wps:cNvSpPr/>
                          <wps:cNvPr id="3" name="Shape 3"/>
                          <wps:spPr>
                            <a:xfrm>
                              <a:off x="0" y="0"/>
                              <a:ext cx="5210175" cy="2533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210175" cy="2533650"/>
                              <a:chOff x="0" y="0"/>
                              <a:chExt cx="5210175" cy="2533650"/>
                            </a:xfrm>
                          </wpg:grpSpPr>
                          <wps:wsp>
                            <wps:cNvSpPr/>
                            <wps:cNvPr id="5" name="Shape 5"/>
                            <wps:spPr>
                              <a:xfrm>
                                <a:off x="0" y="0"/>
                                <a:ext cx="5210175" cy="2533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000336" y="1722881"/>
                                <a:ext cx="1251623" cy="810768"/>
                              </a:xfrm>
                              <a:prstGeom prst="roundRect">
                                <a:avLst>
                                  <a:gd fmla="val 10000" name="adj"/>
                                </a:avLst>
                              </a:prstGeom>
                              <a:solidFill>
                                <a:schemeClr val="lt1">
                                  <a:alpha val="89411"/>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393633" y="1943383"/>
                                <a:ext cx="840516" cy="572456"/>
                              </a:xfrm>
                              <a:prstGeom prst="rect">
                                <a:avLst/>
                              </a:prstGeom>
                              <a:noFill/>
                              <a:ln>
                                <a:noFill/>
                              </a:ln>
                            </wps:spPr>
                            <wps:txbx>
                              <w:txbxContent>
                                <w:p w:rsidR="00000000" w:rsidDel="00000000" w:rsidP="00000000" w:rsidRDefault="00000000" w:rsidRPr="00000000">
                                  <w:pPr>
                                    <w:spacing w:after="0" w:before="0" w:line="215.00000953674316"/>
                                    <w:ind w:left="270" w:right="0" w:firstLine="430"/>
                                    <w:jc w:val="left"/>
                                    <w:textDirection w:val="btLr"/>
                                  </w:pPr>
                                </w:p>
                              </w:txbxContent>
                            </wps:txbx>
                            <wps:bodyPr anchorCtr="0" anchor="t" bIns="76200" lIns="76200" spcFirstLastPara="1" rIns="76200" wrap="square" tIns="76200">
                              <a:noAutofit/>
                            </wps:bodyPr>
                          </wps:wsp>
                          <wps:wsp>
                            <wps:cNvSpPr/>
                            <wps:cNvPr id="8" name="Shape 8"/>
                            <wps:spPr>
                              <a:xfrm>
                                <a:off x="958215" y="1722881"/>
                                <a:ext cx="1251623" cy="810768"/>
                              </a:xfrm>
                              <a:prstGeom prst="roundRect">
                                <a:avLst>
                                  <a:gd fmla="val 10000" name="adj"/>
                                </a:avLst>
                              </a:prstGeom>
                              <a:solidFill>
                                <a:schemeClr val="lt1">
                                  <a:alpha val="89411"/>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976025" y="1943383"/>
                                <a:ext cx="840516" cy="572456"/>
                              </a:xfrm>
                              <a:prstGeom prst="rect">
                                <a:avLst/>
                              </a:prstGeom>
                              <a:noFill/>
                              <a:ln>
                                <a:noFill/>
                              </a:ln>
                            </wps:spPr>
                            <wps:txbx>
                              <w:txbxContent>
                                <w:p w:rsidR="00000000" w:rsidDel="00000000" w:rsidP="00000000" w:rsidRDefault="00000000" w:rsidRPr="00000000">
                                  <w:pPr>
                                    <w:spacing w:after="0" w:before="0" w:line="215.00000953674316"/>
                                    <w:ind w:left="270" w:right="0" w:firstLine="430"/>
                                    <w:jc w:val="left"/>
                                    <w:textDirection w:val="btLr"/>
                                  </w:pPr>
                                </w:p>
                              </w:txbxContent>
                            </wps:txbx>
                            <wps:bodyPr anchorCtr="0" anchor="t" bIns="76200" lIns="76200" spcFirstLastPara="1" rIns="76200" wrap="square" tIns="76200">
                              <a:noAutofit/>
                            </wps:bodyPr>
                          </wps:wsp>
                          <wps:wsp>
                            <wps:cNvSpPr/>
                            <wps:cNvPr id="10" name="Shape 10"/>
                            <wps:spPr>
                              <a:xfrm>
                                <a:off x="3000336" y="0"/>
                                <a:ext cx="1251623" cy="810768"/>
                              </a:xfrm>
                              <a:prstGeom prst="roundRect">
                                <a:avLst>
                                  <a:gd fmla="val 10000" name="adj"/>
                                </a:avLst>
                              </a:prstGeom>
                              <a:solidFill>
                                <a:schemeClr val="lt1">
                                  <a:alpha val="89411"/>
                                </a:schemeClr>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393633" y="17810"/>
                                <a:ext cx="840516" cy="572456"/>
                              </a:xfrm>
                              <a:prstGeom prst="rect">
                                <a:avLst/>
                              </a:prstGeom>
                              <a:noFill/>
                              <a:ln>
                                <a:noFill/>
                              </a:ln>
                            </wps:spPr>
                            <wps:txbx>
                              <w:txbxContent>
                                <w:p w:rsidR="00000000" w:rsidDel="00000000" w:rsidP="00000000" w:rsidRDefault="00000000" w:rsidRPr="00000000">
                                  <w:pPr>
                                    <w:spacing w:after="0" w:before="0" w:line="215.00000953674316"/>
                                    <w:ind w:left="270" w:right="0" w:firstLine="430"/>
                                    <w:jc w:val="left"/>
                                    <w:textDirection w:val="btLr"/>
                                  </w:pPr>
                                </w:p>
                              </w:txbxContent>
                            </wps:txbx>
                            <wps:bodyPr anchorCtr="0" anchor="t" bIns="76200" lIns="76200" spcFirstLastPara="1" rIns="76200" wrap="square" tIns="76200">
                              <a:noAutofit/>
                            </wps:bodyPr>
                          </wps:wsp>
                          <wps:wsp>
                            <wps:cNvSpPr/>
                            <wps:cNvPr id="12" name="Shape 12"/>
                            <wps:spPr>
                              <a:xfrm>
                                <a:off x="958215" y="0"/>
                                <a:ext cx="1251623" cy="810768"/>
                              </a:xfrm>
                              <a:prstGeom prst="roundRect">
                                <a:avLst>
                                  <a:gd fmla="val 10000" name="adj"/>
                                </a:avLst>
                              </a:prstGeom>
                              <a:solidFill>
                                <a:schemeClr val="lt1">
                                  <a:alpha val="89411"/>
                                </a:schemeClr>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976025" y="17810"/>
                                <a:ext cx="840516" cy="572456"/>
                              </a:xfrm>
                              <a:prstGeom prst="rect">
                                <a:avLst/>
                              </a:prstGeom>
                              <a:noFill/>
                              <a:ln>
                                <a:noFill/>
                              </a:ln>
                            </wps:spPr>
                            <wps:txbx>
                              <w:txbxContent>
                                <w:p w:rsidR="00000000" w:rsidDel="00000000" w:rsidP="00000000" w:rsidRDefault="00000000" w:rsidRPr="00000000">
                                  <w:pPr>
                                    <w:spacing w:after="0" w:before="0" w:line="215.00000953674316"/>
                                    <w:ind w:left="270" w:right="0" w:firstLine="430"/>
                                    <w:jc w:val="left"/>
                                    <w:textDirection w:val="btLr"/>
                                  </w:pPr>
                                </w:p>
                              </w:txbxContent>
                            </wps:txbx>
                            <wps:bodyPr anchorCtr="0" anchor="t" bIns="76200" lIns="76200" spcFirstLastPara="1" rIns="76200" wrap="square" tIns="76200">
                              <a:noAutofit/>
                            </wps:bodyPr>
                          </wps:wsp>
                          <wps:wsp>
                            <wps:cNvSpPr/>
                            <wps:cNvPr id="14" name="Shape 14"/>
                            <wps:spPr>
                              <a:xfrm>
                                <a:off x="1482680" y="144418"/>
                                <a:ext cx="1097070" cy="1097070"/>
                              </a:xfrm>
                              <a:custGeom>
                                <a:rect b="b" l="l" r="r" t="t"/>
                                <a:pathLst>
                                  <a:path extrusionOk="0" h="120000" w="120000">
                                    <a:moveTo>
                                      <a:pt x="0" y="120000"/>
                                    </a:moveTo>
                                    <a:lnTo>
                                      <a:pt x="0" y="120000"/>
                                    </a:lnTo>
                                    <a:cubicBezTo>
                                      <a:pt x="0" y="53726"/>
                                      <a:pt x="53726" y="0"/>
                                      <a:pt x="120000" y="0"/>
                                    </a:cubicBezTo>
                                    <a:lnTo>
                                      <a:pt x="120000" y="120000"/>
                                    </a:lnTo>
                                    <a:close/>
                                  </a:path>
                                </a:pathLst>
                              </a:cu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804004" y="465742"/>
                                <a:ext cx="775746" cy="7757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Slow Internet Connection</w:t>
                                  </w:r>
                                </w:p>
                              </w:txbxContent>
                            </wps:txbx>
                            <wps:bodyPr anchorCtr="0" anchor="ctr" bIns="64000" lIns="64000" spcFirstLastPara="1" rIns="64000" wrap="square" tIns="64000">
                              <a:noAutofit/>
                            </wps:bodyPr>
                          </wps:wsp>
                          <wps:wsp>
                            <wps:cNvSpPr/>
                            <wps:cNvPr id="16" name="Shape 16"/>
                            <wps:spPr>
                              <a:xfrm rot="5400000">
                                <a:off x="2630423" y="144418"/>
                                <a:ext cx="1097070" cy="1097070"/>
                              </a:xfrm>
                              <a:custGeom>
                                <a:rect b="b" l="l" r="r" t="t"/>
                                <a:pathLst>
                                  <a:path extrusionOk="0" h="120000" w="120000">
                                    <a:moveTo>
                                      <a:pt x="0" y="120000"/>
                                    </a:moveTo>
                                    <a:lnTo>
                                      <a:pt x="0" y="120000"/>
                                    </a:lnTo>
                                    <a:cubicBezTo>
                                      <a:pt x="0" y="53726"/>
                                      <a:pt x="53726" y="0"/>
                                      <a:pt x="120000" y="0"/>
                                    </a:cubicBezTo>
                                    <a:lnTo>
                                      <a:pt x="120000" y="120000"/>
                                    </a:lnTo>
                                    <a:close/>
                                  </a:path>
                                </a:pathLst>
                              </a:cu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630423" y="465742"/>
                                <a:ext cx="775746" cy="7757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Academic Performance</w:t>
                                  </w:r>
                                </w:p>
                              </w:txbxContent>
                            </wps:txbx>
                            <wps:bodyPr anchorCtr="0" anchor="ctr" bIns="64000" lIns="64000" spcFirstLastPara="1" rIns="64000" wrap="square" tIns="64000">
                              <a:noAutofit/>
                            </wps:bodyPr>
                          </wps:wsp>
                          <wps:wsp>
                            <wps:cNvSpPr/>
                            <wps:cNvPr id="18" name="Shape 18"/>
                            <wps:spPr>
                              <a:xfrm rot="10800000">
                                <a:off x="2630423" y="1292161"/>
                                <a:ext cx="1097070" cy="1097070"/>
                              </a:xfrm>
                              <a:custGeom>
                                <a:rect b="b" l="l" r="r" t="t"/>
                                <a:pathLst>
                                  <a:path extrusionOk="0" h="120000" w="120000">
                                    <a:moveTo>
                                      <a:pt x="0" y="120000"/>
                                    </a:moveTo>
                                    <a:lnTo>
                                      <a:pt x="0" y="120000"/>
                                    </a:lnTo>
                                    <a:cubicBezTo>
                                      <a:pt x="0" y="53726"/>
                                      <a:pt x="53726" y="0"/>
                                      <a:pt x="120000" y="0"/>
                                    </a:cubicBezTo>
                                    <a:lnTo>
                                      <a:pt x="120000" y="120000"/>
                                    </a:lnTo>
                                    <a:close/>
                                  </a:path>
                                </a:pathLst>
                              </a:cu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630423" y="1292161"/>
                                <a:ext cx="775746" cy="7757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Methods to overcome issue</w:t>
                                  </w:r>
                                </w:p>
                              </w:txbxContent>
                            </wps:txbx>
                            <wps:bodyPr anchorCtr="0" anchor="ctr" bIns="64000" lIns="64000" spcFirstLastPara="1" rIns="64000" wrap="square" tIns="64000">
                              <a:noAutofit/>
                            </wps:bodyPr>
                          </wps:wsp>
                          <wps:wsp>
                            <wps:cNvSpPr/>
                            <wps:cNvPr id="20" name="Shape 20"/>
                            <wps:spPr>
                              <a:xfrm rot="-5400000">
                                <a:off x="1482680" y="1292161"/>
                                <a:ext cx="1097070" cy="1097070"/>
                              </a:xfrm>
                              <a:custGeom>
                                <a:rect b="b" l="l" r="r" t="t"/>
                                <a:pathLst>
                                  <a:path extrusionOk="0" h="120000" w="120000">
                                    <a:moveTo>
                                      <a:pt x="0" y="120000"/>
                                    </a:moveTo>
                                    <a:lnTo>
                                      <a:pt x="0" y="120000"/>
                                    </a:lnTo>
                                    <a:cubicBezTo>
                                      <a:pt x="0" y="53726"/>
                                      <a:pt x="53726" y="0"/>
                                      <a:pt x="120000" y="0"/>
                                    </a:cubicBezTo>
                                    <a:lnTo>
                                      <a:pt x="120000" y="120000"/>
                                    </a:lnTo>
                                    <a:close/>
                                  </a:path>
                                </a:pathLst>
                              </a:cu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804004" y="1292161"/>
                                <a:ext cx="775746" cy="7757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ICt students</w:t>
                                  </w:r>
                                </w:p>
                              </w:txbxContent>
                            </wps:txbx>
                            <wps:bodyPr anchorCtr="0" anchor="ctr" bIns="64000" lIns="64000" spcFirstLastPara="1" rIns="64000" wrap="square" tIns="64000">
                              <a:noAutofit/>
                            </wps:bodyPr>
                          </wps:wsp>
                          <wps:wsp>
                            <wps:cNvSpPr/>
                            <wps:cNvPr id="22" name="Shape 22"/>
                            <wps:spPr>
                              <a:xfrm>
                                <a:off x="2415697" y="1038796"/>
                                <a:ext cx="378780" cy="329374"/>
                              </a:xfrm>
                              <a:custGeom>
                                <a:rect b="b" l="l" r="r" t="t"/>
                                <a:pathLst>
                                  <a:path extrusionOk="0" h="120000" w="120000">
                                    <a:moveTo>
                                      <a:pt x="6522" y="60000"/>
                                    </a:moveTo>
                                    <a:lnTo>
                                      <a:pt x="6522" y="60000"/>
                                    </a:lnTo>
                                    <a:cubicBezTo>
                                      <a:pt x="6522" y="34374"/>
                                      <a:pt x="25367" y="12492"/>
                                      <a:pt x="51107" y="8231"/>
                                    </a:cubicBezTo>
                                    <a:cubicBezTo>
                                      <a:pt x="76848" y="3970"/>
                                      <a:pt x="101961" y="18574"/>
                                      <a:pt x="110521" y="42783"/>
                                    </a:cubicBezTo>
                                    <a:lnTo>
                                      <a:pt x="116427" y="42783"/>
                                    </a:lnTo>
                                    <a:lnTo>
                                      <a:pt x="106957" y="60000"/>
                                    </a:lnTo>
                                    <a:lnTo>
                                      <a:pt x="90340" y="42783"/>
                                    </a:lnTo>
                                    <a:lnTo>
                                      <a:pt x="95921" y="42783"/>
                                    </a:lnTo>
                                    <a:cubicBezTo>
                                      <a:pt x="87358" y="27416"/>
                                      <a:pt x="68572" y="19475"/>
                                      <a:pt x="50448" y="23561"/>
                                    </a:cubicBezTo>
                                    <a:cubicBezTo>
                                      <a:pt x="32324" y="27648"/>
                                      <a:pt x="19565" y="42702"/>
                                      <a:pt x="19565" y="60000"/>
                                    </a:cubicBezTo>
                                    <a:close/>
                                  </a:path>
                                </a:pathLst>
                              </a:custGeom>
                              <a:solidFill>
                                <a:srgbClr val="E7CFC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rot="10800000">
                                <a:off x="2415697" y="1165478"/>
                                <a:ext cx="378780" cy="329374"/>
                              </a:xfrm>
                              <a:custGeom>
                                <a:rect b="b" l="l" r="r" t="t"/>
                                <a:pathLst>
                                  <a:path extrusionOk="0" h="120000" w="120000">
                                    <a:moveTo>
                                      <a:pt x="6522" y="60000"/>
                                    </a:moveTo>
                                    <a:lnTo>
                                      <a:pt x="6522" y="60000"/>
                                    </a:lnTo>
                                    <a:cubicBezTo>
                                      <a:pt x="6522" y="34374"/>
                                      <a:pt x="25367" y="12492"/>
                                      <a:pt x="51107" y="8231"/>
                                    </a:cubicBezTo>
                                    <a:cubicBezTo>
                                      <a:pt x="76848" y="3970"/>
                                      <a:pt x="101961" y="18574"/>
                                      <a:pt x="110521" y="42783"/>
                                    </a:cubicBezTo>
                                    <a:lnTo>
                                      <a:pt x="116427" y="42783"/>
                                    </a:lnTo>
                                    <a:lnTo>
                                      <a:pt x="106957" y="60000"/>
                                    </a:lnTo>
                                    <a:lnTo>
                                      <a:pt x="90340" y="42783"/>
                                    </a:lnTo>
                                    <a:lnTo>
                                      <a:pt x="95921" y="42783"/>
                                    </a:lnTo>
                                    <a:cubicBezTo>
                                      <a:pt x="87358" y="27416"/>
                                      <a:pt x="68572" y="19475"/>
                                      <a:pt x="50448" y="23561"/>
                                    </a:cubicBezTo>
                                    <a:cubicBezTo>
                                      <a:pt x="32324" y="27648"/>
                                      <a:pt x="19565" y="42702"/>
                                      <a:pt x="19565" y="60000"/>
                                    </a:cubicBezTo>
                                    <a:close/>
                                  </a:path>
                                </a:pathLst>
                              </a:custGeom>
                              <a:solidFill>
                                <a:srgbClr val="E7CFC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210175" cy="2533650"/>
                <wp:effectExtent b="0" l="0" r="0" t="0"/>
                <wp:wrapSquare wrapText="bothSides" distB="0" distT="0" distL="0" distR="0"/>
                <wp:docPr id="3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210175" cy="2533650"/>
                        </a:xfrm>
                        <a:prstGeom prst="rect"/>
                        <a:ln/>
                      </pic:spPr>
                    </pic:pic>
                  </a:graphicData>
                </a:graphic>
              </wp:anchor>
            </w:drawing>
          </mc:Fallback>
        </mc:AlternateContent>
      </w:r>
    </w:p>
    <w:p w:rsidR="00000000" w:rsidDel="00000000" w:rsidP="00000000" w:rsidRDefault="00000000" w:rsidRPr="00000000" w14:paraId="000000C7">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C8">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C9">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CA">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CB">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b w:val="1"/>
          <w:color w:val="202124"/>
          <w:sz w:val="24"/>
          <w:szCs w:val="24"/>
          <w:highlight w:val="white"/>
          <w:rtl w:val="0"/>
        </w:rPr>
        <w:t xml:space="preserve">Definition of terms</w:t>
      </w:r>
      <w:r w:rsidDel="00000000" w:rsidR="00000000" w:rsidRPr="00000000">
        <w:rPr>
          <w:rtl w:val="0"/>
        </w:rPr>
      </w:r>
    </w:p>
    <w:p w:rsidR="00000000" w:rsidDel="00000000" w:rsidP="00000000" w:rsidRDefault="00000000" w:rsidRPr="00000000" w14:paraId="000000CD">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CE">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CF">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D0">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D1">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D2">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D3">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D4">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D5">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D6">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D7">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D8">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D9">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DA">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DB">
      <w:pPr>
        <w:spacing w:after="300" w:before="240" w:line="480" w:lineRule="auto"/>
        <w:jc w:val="center"/>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Chapter 3</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bookmarkStart w:colFirst="0" w:colLast="0" w:name="_heading=h.30j0zll" w:id="2"/>
      <w:bookmarkEnd w:id="2"/>
      <w:r w:rsidDel="00000000" w:rsidR="00000000" w:rsidRPr="00000000">
        <w:rPr>
          <w:rFonts w:ascii="Times New Roman" w:cs="Times New Roman" w:eastAsia="Times New Roman" w:hAnsi="Times New Roman"/>
          <w:b w:val="1"/>
          <w:color w:val="000000"/>
          <w:sz w:val="28"/>
          <w:szCs w:val="28"/>
          <w:rtl w:val="0"/>
        </w:rPr>
        <w:t xml:space="preserve">Research methodology</w:t>
      </w:r>
    </w:p>
    <w:p w:rsidR="00000000" w:rsidDel="00000000" w:rsidP="00000000" w:rsidRDefault="00000000" w:rsidRPr="00000000" w14:paraId="000000DD">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This research is concerned with understanding the struggles of students for having internet outage and how it impacts their academic performance. It also hopes to discover whether students received support from the school to resolve these kinds of issues. While it was established in the previous chapters the numerous data or problems related to internet connection issues, this study aims to understand the rates of people or students having poor academic performance because of internet outage. This chapter focuses on what methods of data collection used to receive the most suitable information for this study. It will explain who the respondents are, how many people were involved in order for the appropriate data to be received.</w:t>
      </w:r>
    </w:p>
    <w:p w:rsidR="00000000" w:rsidDel="00000000" w:rsidP="00000000" w:rsidRDefault="00000000" w:rsidRPr="00000000" w14:paraId="000000DE">
      <w:pPr>
        <w:spacing w:after="300" w:before="240" w:line="480" w:lineRule="auto"/>
        <w:jc w:val="both"/>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b w:val="1"/>
          <w:color w:val="202124"/>
          <w:rtl w:val="0"/>
        </w:rPr>
        <w:t xml:space="preserve">Research Design</w:t>
      </w:r>
    </w:p>
    <w:p w:rsidR="00000000" w:rsidDel="00000000" w:rsidP="00000000" w:rsidRDefault="00000000" w:rsidRPr="00000000" w14:paraId="000000DF">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In order to do the research, we have conducted a survey among grade 12 students of Gen. T De Leon National Highschool. The respondents were given a questionnaire as part of a qualitative approach. The researcher gathered information and data for a descriptive study to stress the impact of having lack of internet accessibility on a student's academic performance. It accurately described the point of interest</w:t>
      </w:r>
    </w:p>
    <w:p w:rsidR="00000000" w:rsidDel="00000000" w:rsidP="00000000" w:rsidRDefault="00000000" w:rsidRPr="00000000" w14:paraId="000000E0">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In line with the qualitative method, a questionnaire is presented and serves as the instrument of the study. The chosen respondents are given simple time to answer the set of questions. In this study, the researcher was able to formulate a hypothesis in this investigation and the generalizations of this study through a guide of each participant's responses.</w:t>
      </w:r>
    </w:p>
    <w:p w:rsidR="00000000" w:rsidDel="00000000" w:rsidP="00000000" w:rsidRDefault="00000000" w:rsidRPr="00000000" w14:paraId="000000E1">
      <w:pPr>
        <w:spacing w:after="300" w:before="240" w:line="480" w:lineRule="auto"/>
        <w:jc w:val="both"/>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Subject of the Study</w:t>
      </w:r>
    </w:p>
    <w:p w:rsidR="00000000" w:rsidDel="00000000" w:rsidP="00000000" w:rsidRDefault="00000000" w:rsidRPr="00000000" w14:paraId="000000E2">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The respondents of this study were from grade 12 students which all chose online distance learning as their learning modality.  Respondents are given ample time to complete the survey questions.</w:t>
      </w:r>
    </w:p>
    <w:p w:rsidR="00000000" w:rsidDel="00000000" w:rsidP="00000000" w:rsidRDefault="00000000" w:rsidRPr="00000000" w14:paraId="000000E3">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E4">
      <w:pPr>
        <w:spacing w:after="300" w:before="240" w:line="480" w:lineRule="auto"/>
        <w:jc w:val="center"/>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TABLE 1</w:t>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6"/>
        <w:gridCol w:w="2877"/>
        <w:gridCol w:w="2877"/>
        <w:tblGridChange w:id="0">
          <w:tblGrid>
            <w:gridCol w:w="2876"/>
            <w:gridCol w:w="2877"/>
            <w:gridCol w:w="2877"/>
          </w:tblGrid>
        </w:tblGridChange>
      </w:tblGrid>
      <w:tr>
        <w:trPr>
          <w:cantSplit w:val="0"/>
          <w:tblHeader w:val="0"/>
        </w:trPr>
        <w:tc>
          <w:tcPr/>
          <w:p w:rsidR="00000000" w:rsidDel="00000000" w:rsidP="00000000" w:rsidRDefault="00000000" w:rsidRPr="00000000" w14:paraId="000000E5">
            <w:pPr>
              <w:spacing w:after="300" w:before="240" w:line="480" w:lineRule="auto"/>
              <w:jc w:val="both"/>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School</w:t>
            </w:r>
          </w:p>
        </w:tc>
        <w:tc>
          <w:tcPr/>
          <w:p w:rsidR="00000000" w:rsidDel="00000000" w:rsidP="00000000" w:rsidRDefault="00000000" w:rsidRPr="00000000" w14:paraId="000000E6">
            <w:pPr>
              <w:spacing w:after="300" w:before="240" w:line="480" w:lineRule="auto"/>
              <w:jc w:val="both"/>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 Total number of  students</w:t>
            </w:r>
          </w:p>
        </w:tc>
        <w:tc>
          <w:tcPr/>
          <w:p w:rsidR="00000000" w:rsidDel="00000000" w:rsidP="00000000" w:rsidRDefault="00000000" w:rsidRPr="00000000" w14:paraId="000000E7">
            <w:pPr>
              <w:spacing w:after="300" w:before="240" w:line="48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 Number of respondents</w:t>
            </w:r>
          </w:p>
        </w:tc>
      </w:tr>
      <w:tr>
        <w:trPr>
          <w:cantSplit w:val="0"/>
          <w:tblHeader w:val="0"/>
        </w:trPr>
        <w:tc>
          <w:tcPr/>
          <w:p w:rsidR="00000000" w:rsidDel="00000000" w:rsidP="00000000" w:rsidRDefault="00000000" w:rsidRPr="00000000" w14:paraId="000000E8">
            <w:pPr>
              <w:spacing w:after="300" w:before="240" w:line="48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Gent De Leon National High School</w:t>
            </w:r>
          </w:p>
        </w:tc>
        <w:tc>
          <w:tcPr/>
          <w:p w:rsidR="00000000" w:rsidDel="00000000" w:rsidP="00000000" w:rsidRDefault="00000000" w:rsidRPr="00000000" w14:paraId="000000E9">
            <w:pPr>
              <w:spacing w:after="300" w:before="240" w:line="480" w:lineRule="auto"/>
              <w:jc w:val="center"/>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5</w:t>
            </w:r>
          </w:p>
        </w:tc>
        <w:tc>
          <w:tcPr/>
          <w:p w:rsidR="00000000" w:rsidDel="00000000" w:rsidP="00000000" w:rsidRDefault="00000000" w:rsidRPr="00000000" w14:paraId="000000EA">
            <w:pPr>
              <w:spacing w:after="300" w:before="240" w:line="480" w:lineRule="auto"/>
              <w:jc w:val="center"/>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4</w:t>
            </w:r>
          </w:p>
        </w:tc>
      </w:tr>
      <w:tr>
        <w:trPr>
          <w:cantSplit w:val="0"/>
          <w:tblHeader w:val="0"/>
        </w:trPr>
        <w:tc>
          <w:tcPr/>
          <w:p w:rsidR="00000000" w:rsidDel="00000000" w:rsidP="00000000" w:rsidRDefault="00000000" w:rsidRPr="00000000" w14:paraId="000000EB">
            <w:pPr>
              <w:spacing w:after="300" w:before="240" w:line="48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Pamantasan ng Lungsod ng Valenzuela</w:t>
            </w:r>
          </w:p>
        </w:tc>
        <w:tc>
          <w:tcPr/>
          <w:p w:rsidR="00000000" w:rsidDel="00000000" w:rsidP="00000000" w:rsidRDefault="00000000" w:rsidRPr="00000000" w14:paraId="000000EC">
            <w:pPr>
              <w:spacing w:after="300" w:before="240" w:line="480" w:lineRule="auto"/>
              <w:jc w:val="center"/>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5</w:t>
            </w:r>
          </w:p>
        </w:tc>
        <w:tc>
          <w:tcPr/>
          <w:p w:rsidR="00000000" w:rsidDel="00000000" w:rsidP="00000000" w:rsidRDefault="00000000" w:rsidRPr="00000000" w14:paraId="000000ED">
            <w:pPr>
              <w:spacing w:after="300" w:before="240" w:line="480" w:lineRule="auto"/>
              <w:jc w:val="center"/>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3</w:t>
            </w:r>
          </w:p>
        </w:tc>
      </w:tr>
      <w:tr>
        <w:trPr>
          <w:cantSplit w:val="0"/>
          <w:tblHeader w:val="0"/>
        </w:trPr>
        <w:tc>
          <w:tcPr/>
          <w:p w:rsidR="00000000" w:rsidDel="00000000" w:rsidP="00000000" w:rsidRDefault="00000000" w:rsidRPr="00000000" w14:paraId="000000EE">
            <w:pPr>
              <w:spacing w:after="300" w:before="240" w:line="48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Our Lady of Fatima University</w:t>
            </w:r>
          </w:p>
        </w:tc>
        <w:tc>
          <w:tcPr/>
          <w:p w:rsidR="00000000" w:rsidDel="00000000" w:rsidP="00000000" w:rsidRDefault="00000000" w:rsidRPr="00000000" w14:paraId="000000EF">
            <w:pPr>
              <w:spacing w:after="300" w:before="240" w:line="480" w:lineRule="auto"/>
              <w:jc w:val="center"/>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5</w:t>
            </w:r>
          </w:p>
        </w:tc>
        <w:tc>
          <w:tcPr/>
          <w:p w:rsidR="00000000" w:rsidDel="00000000" w:rsidP="00000000" w:rsidRDefault="00000000" w:rsidRPr="00000000" w14:paraId="000000F0">
            <w:pPr>
              <w:spacing w:after="300" w:before="240" w:line="480" w:lineRule="auto"/>
              <w:jc w:val="center"/>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3</w:t>
            </w:r>
          </w:p>
        </w:tc>
      </w:tr>
      <w:tr>
        <w:trPr>
          <w:cantSplit w:val="0"/>
          <w:tblHeader w:val="0"/>
        </w:trPr>
        <w:tc>
          <w:tcPr/>
          <w:p w:rsidR="00000000" w:rsidDel="00000000" w:rsidP="00000000" w:rsidRDefault="00000000" w:rsidRPr="00000000" w14:paraId="000000F1">
            <w:pPr>
              <w:spacing w:after="300" w:before="240" w:line="480" w:lineRule="auto"/>
              <w:jc w:val="both"/>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Total</w:t>
            </w:r>
          </w:p>
        </w:tc>
        <w:tc>
          <w:tcPr/>
          <w:p w:rsidR="00000000" w:rsidDel="00000000" w:rsidP="00000000" w:rsidRDefault="00000000" w:rsidRPr="00000000" w14:paraId="000000F2">
            <w:pPr>
              <w:spacing w:after="300" w:before="240" w:line="480" w:lineRule="auto"/>
              <w:jc w:val="center"/>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15</w:t>
            </w:r>
          </w:p>
        </w:tc>
        <w:tc>
          <w:tcPr/>
          <w:p w:rsidR="00000000" w:rsidDel="00000000" w:rsidP="00000000" w:rsidRDefault="00000000" w:rsidRPr="00000000" w14:paraId="000000F3">
            <w:pPr>
              <w:spacing w:after="300" w:before="240" w:line="480" w:lineRule="auto"/>
              <w:jc w:val="center"/>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10</w:t>
            </w:r>
          </w:p>
        </w:tc>
      </w:tr>
    </w:tbl>
    <w:p w:rsidR="00000000" w:rsidDel="00000000" w:rsidP="00000000" w:rsidRDefault="00000000" w:rsidRPr="00000000" w14:paraId="000000F4">
      <w:pPr>
        <w:spacing w:after="300" w:before="240" w:line="48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Research Instrument </w:t>
      </w:r>
    </w:p>
    <w:p w:rsidR="00000000" w:rsidDel="00000000" w:rsidP="00000000" w:rsidRDefault="00000000" w:rsidRPr="00000000" w14:paraId="000000F5">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The study focuses more on the impact of having slow internet connection issues to academic performance of grade 12 students, which was also determined through questionnaire. In this study, we were unable to employ standard data collection methods such as face-to-face interviews or real-time verbal interactions such as group discussion, exploration, brainstorming, and idea generating because we are now in the midst of a pandemic. So, in order for us to collect data about the subject we have conducted an online survey. We also used our devices such as internet enabled phones, personal computers, laptops etc. to coordinate with the respondents and gather all the data needed. </w:t>
      </w:r>
    </w:p>
    <w:p w:rsidR="00000000" w:rsidDel="00000000" w:rsidP="00000000" w:rsidRDefault="00000000" w:rsidRPr="00000000" w14:paraId="000000F6">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0F7">
      <w:pPr>
        <w:spacing w:after="300" w:before="240" w:line="480" w:lineRule="auto"/>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F8">
      <w:pPr>
        <w:spacing w:after="300" w:before="240" w:line="48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Data Gathering Procedure</w:t>
      </w:r>
    </w:p>
    <w:p w:rsidR="00000000" w:rsidDel="00000000" w:rsidP="00000000" w:rsidRDefault="00000000" w:rsidRPr="00000000" w14:paraId="000000F9">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The participants of the group have direct interaction with the researchers via online. The study uses online survey instruments to gather all the data from the respondents. </w:t>
      </w:r>
    </w:p>
    <w:p w:rsidR="00000000" w:rsidDel="00000000" w:rsidP="00000000" w:rsidRDefault="00000000" w:rsidRPr="00000000" w14:paraId="000000FA">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We dedicated our time, effort, and collaboration to creating questionnaires with precise wording that would be useful to the target respondents. The survey was carried out with the use of appropriate questions adapted from related research and unique questions devised by the researchers. The majority of the items in the questionnaire are designed and are open ended questions to which respondents can respond based on their experiences, knowledge, etc. </w:t>
      </w:r>
    </w:p>
    <w:p w:rsidR="00000000" w:rsidDel="00000000" w:rsidP="00000000" w:rsidRDefault="00000000" w:rsidRPr="00000000" w14:paraId="000000FB">
      <w:pPr>
        <w:spacing w:after="300" w:before="240" w:line="480" w:lineRule="auto"/>
        <w:ind w:firstLine="720"/>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Before the researchers began the survey, they first briefed the students on the survey's structure. Then, they were given a link to use to answer the questionnaires. The information received from this research instrument was gathered and structured based on the responses provided by the participants.  The data will serve as the foundation of the analysis to complete the study.</w:t>
      </w:r>
    </w:p>
    <w:p w:rsidR="00000000" w:rsidDel="00000000" w:rsidP="00000000" w:rsidRDefault="00000000" w:rsidRPr="00000000" w14:paraId="000000FC">
      <w:pPr>
        <w:spacing w:after="300" w:before="240" w:line="480" w:lineRule="auto"/>
        <w:jc w:val="both"/>
        <w:rPr>
          <w:rFonts w:ascii="Times New Roman" w:cs="Times New Roman" w:eastAsia="Times New Roman" w:hAnsi="Times New Roman"/>
          <w:b w:val="1"/>
          <w:color w:val="202124"/>
        </w:rPr>
      </w:pPr>
      <w:bookmarkStart w:colFirst="0" w:colLast="0" w:name="_heading=h.1fob9te" w:id="3"/>
      <w:bookmarkEnd w:id="3"/>
      <w:r w:rsidDel="00000000" w:rsidR="00000000" w:rsidRPr="00000000">
        <w:rPr>
          <w:rFonts w:ascii="Times New Roman" w:cs="Times New Roman" w:eastAsia="Times New Roman" w:hAnsi="Times New Roman"/>
          <w:b w:val="1"/>
          <w:color w:val="202124"/>
          <w:rtl w:val="0"/>
        </w:rPr>
        <w:t xml:space="preserve">Data Treatment</w:t>
      </w:r>
    </w:p>
    <w:p w:rsidR="00000000" w:rsidDel="00000000" w:rsidP="00000000" w:rsidRDefault="00000000" w:rsidRPr="00000000" w14:paraId="000000FD">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b w:val="1"/>
          <w:color w:val="202124"/>
          <w:rtl w:val="0"/>
        </w:rPr>
        <w:t xml:space="preserve">    </w:t>
      </w:r>
      <w:r w:rsidDel="00000000" w:rsidR="00000000" w:rsidRPr="00000000">
        <w:rPr>
          <w:rFonts w:ascii="Times New Roman" w:cs="Times New Roman" w:eastAsia="Times New Roman" w:hAnsi="Times New Roman"/>
          <w:color w:val="202124"/>
          <w:sz w:val="18"/>
          <w:szCs w:val="18"/>
          <w:rtl w:val="0"/>
        </w:rPr>
        <w:t xml:space="preserve">After all the data are being gathered, the researchers total all the answers of the respondents. All the information gathered after answering the questionnaire was computed and interpreted using the following formulas: </w:t>
      </w:r>
    </w:p>
    <w:p w:rsidR="00000000" w:rsidDel="00000000" w:rsidP="00000000" w:rsidRDefault="00000000" w:rsidRPr="00000000" w14:paraId="000000FE">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1.</w:t>
        <w:tab/>
      </w:r>
      <w:r w:rsidDel="00000000" w:rsidR="00000000" w:rsidRPr="00000000">
        <w:rPr>
          <w:rFonts w:ascii="Times New Roman" w:cs="Times New Roman" w:eastAsia="Times New Roman" w:hAnsi="Times New Roman"/>
          <w:color w:val="202124"/>
          <w:sz w:val="20"/>
          <w:szCs w:val="20"/>
          <w:rtl w:val="0"/>
        </w:rPr>
        <w:t xml:space="preserve">Frequency and Percentage Distribution</w:t>
      </w:r>
      <w:r w:rsidDel="00000000" w:rsidR="00000000" w:rsidRPr="00000000">
        <w:rPr>
          <w:rFonts w:ascii="Times New Roman" w:cs="Times New Roman" w:eastAsia="Times New Roman" w:hAnsi="Times New Roman"/>
          <w:color w:val="202124"/>
          <w:sz w:val="18"/>
          <w:szCs w:val="18"/>
          <w:rtl w:val="0"/>
        </w:rPr>
        <w:t xml:space="preserve"> </w:t>
      </w:r>
    </w:p>
    <w:p w:rsidR="00000000" w:rsidDel="00000000" w:rsidP="00000000" w:rsidRDefault="00000000" w:rsidRPr="00000000" w14:paraId="000000FF">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All the data we’ve got  is based on an online survey after getting the number of students who answered the given questionnaire by the researcher and getting the percentage of the result. </w:t>
      </w:r>
    </w:p>
    <w:p w:rsidR="00000000" w:rsidDel="00000000" w:rsidP="00000000" w:rsidRDefault="00000000" w:rsidRPr="00000000" w14:paraId="00000100">
      <w:pPr>
        <w:spacing w:after="300" w:before="240" w:line="48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FORMULA: </w:t>
      </w:r>
    </w:p>
    <w:p w:rsidR="00000000" w:rsidDel="00000000" w:rsidP="00000000" w:rsidRDefault="00000000" w:rsidRPr="00000000" w14:paraId="00000101">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w:t>
      </w:r>
      <w:r w:rsidDel="00000000" w:rsidR="00000000" w:rsidRPr="00000000">
        <w:rPr>
          <w:rFonts w:ascii="Times New Roman" w:cs="Times New Roman" w:eastAsia="Times New Roman" w:hAnsi="Times New Roman"/>
          <w:color w:val="202124"/>
          <w:sz w:val="18"/>
          <w:szCs w:val="18"/>
        </w:rPr>
        <w:drawing>
          <wp:inline distB="0" distT="0" distL="0" distR="0">
            <wp:extent cx="1329055" cy="895985"/>
            <wp:effectExtent b="0" l="0" r="0" t="0"/>
            <wp:docPr id="4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29055" cy="89598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300" w:before="240" w:line="48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Wherein:</w:t>
      </w:r>
    </w:p>
    <w:p w:rsidR="00000000" w:rsidDel="00000000" w:rsidP="00000000" w:rsidRDefault="00000000" w:rsidRPr="00000000" w14:paraId="00000103">
      <w:pPr>
        <w:spacing w:after="300" w:before="240" w:line="48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P = percentage</w:t>
      </w:r>
      <w:r w:rsidDel="00000000" w:rsidR="00000000" w:rsidRPr="00000000">
        <w:rPr>
          <w:rtl w:val="0"/>
        </w:rPr>
      </w:r>
    </w:p>
    <w:p w:rsidR="00000000" w:rsidDel="00000000" w:rsidP="00000000" w:rsidRDefault="00000000" w:rsidRPr="00000000" w14:paraId="00000104">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Pr>
        <w:drawing>
          <wp:inline distB="0" distT="0" distL="0" distR="0">
            <wp:extent cx="255905" cy="341630"/>
            <wp:effectExtent b="0" l="0" r="0" t="0"/>
            <wp:docPr id="4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5905" cy="341630"/>
                    </a:xfrm>
                    <a:prstGeom prst="rect"/>
                    <a:ln/>
                  </pic:spPr>
                </pic:pic>
              </a:graphicData>
            </a:graphic>
          </wp:inline>
        </w:drawing>
      </w:r>
      <w:r w:rsidDel="00000000" w:rsidR="00000000" w:rsidRPr="00000000">
        <w:rPr>
          <w:rFonts w:ascii="Times New Roman" w:cs="Times New Roman" w:eastAsia="Times New Roman" w:hAnsi="Times New Roman"/>
          <w:color w:val="202124"/>
          <w:sz w:val="18"/>
          <w:szCs w:val="18"/>
          <w:rtl w:val="0"/>
        </w:rPr>
        <w:t xml:space="preserve">    = total number of students who answer the question </w:t>
      </w:r>
    </w:p>
    <w:p w:rsidR="00000000" w:rsidDel="00000000" w:rsidP="00000000" w:rsidRDefault="00000000" w:rsidRPr="00000000" w14:paraId="00000105">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N     = total number of respondents </w:t>
      </w:r>
    </w:p>
    <w:p w:rsidR="00000000" w:rsidDel="00000000" w:rsidP="00000000" w:rsidRDefault="00000000" w:rsidRPr="00000000" w14:paraId="00000106">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107">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2.</w:t>
        <w:tab/>
      </w:r>
      <w:r w:rsidDel="00000000" w:rsidR="00000000" w:rsidRPr="00000000">
        <w:rPr>
          <w:rFonts w:ascii="Times New Roman" w:cs="Times New Roman" w:eastAsia="Times New Roman" w:hAnsi="Times New Roman"/>
          <w:color w:val="202124"/>
          <w:sz w:val="20"/>
          <w:szCs w:val="20"/>
          <w:rtl w:val="0"/>
        </w:rPr>
        <w:t xml:space="preserve">(Weighted Mean)</w:t>
      </w:r>
      <w:r w:rsidDel="00000000" w:rsidR="00000000" w:rsidRPr="00000000">
        <w:rPr>
          <w:rtl w:val="0"/>
        </w:rPr>
      </w:r>
    </w:p>
    <w:p w:rsidR="00000000" w:rsidDel="00000000" w:rsidP="00000000" w:rsidRDefault="00000000" w:rsidRPr="00000000" w14:paraId="00000108">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This formula is used to determine the total numbers of answers per item over the total number of respondents. </w:t>
      </w:r>
    </w:p>
    <w:p w:rsidR="00000000" w:rsidDel="00000000" w:rsidP="00000000" w:rsidRDefault="00000000" w:rsidRPr="00000000" w14:paraId="00000109">
      <w:pPr>
        <w:spacing w:after="300" w:before="240" w:line="48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FORMULA: </w:t>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228600</wp:posOffset>
            </wp:positionV>
            <wp:extent cx="1329055" cy="895985"/>
            <wp:effectExtent b="0" l="0" r="0" t="0"/>
            <wp:wrapSquare wrapText="bothSides" distB="0" distT="0" distL="0" distR="0"/>
            <wp:docPr id="3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29055" cy="895985"/>
                    </a:xfrm>
                    <a:prstGeom prst="rect"/>
                    <a:ln/>
                  </pic:spPr>
                </pic:pic>
              </a:graphicData>
            </a:graphic>
          </wp:anchor>
        </w:drawing>
      </w:r>
    </w:p>
    <w:p w:rsidR="00000000" w:rsidDel="00000000" w:rsidP="00000000" w:rsidRDefault="00000000" w:rsidRPr="00000000" w14:paraId="0000010A">
      <w:pPr>
        <w:spacing w:after="300" w:before="240" w:line="480" w:lineRule="auto"/>
        <w:jc w:val="both"/>
        <w:rPr>
          <w:rFonts w:ascii="Times New Roman" w:cs="Times New Roman" w:eastAsia="Times New Roman" w:hAnsi="Times New Roman"/>
          <w:b w:val="1"/>
          <w:color w:val="202124"/>
          <w:sz w:val="18"/>
          <w:szCs w:val="18"/>
        </w:rPr>
      </w:pPr>
      <w:r w:rsidDel="00000000" w:rsidR="00000000" w:rsidRPr="00000000">
        <w:rPr>
          <w:rtl w:val="0"/>
        </w:rPr>
      </w:r>
    </w:p>
    <w:p w:rsidR="00000000" w:rsidDel="00000000" w:rsidP="00000000" w:rsidRDefault="00000000" w:rsidRPr="00000000" w14:paraId="0000010B">
      <w:pPr>
        <w:spacing w:after="300" w:before="240" w:line="48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                              </w:t>
      </w:r>
    </w:p>
    <w:p w:rsidR="00000000" w:rsidDel="00000000" w:rsidP="00000000" w:rsidRDefault="00000000" w:rsidRPr="00000000" w14:paraId="0000010C">
      <w:pPr>
        <w:spacing w:after="300" w:before="240" w:line="48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Wherein: </w:t>
      </w:r>
    </w:p>
    <w:p w:rsidR="00000000" w:rsidDel="00000000" w:rsidP="00000000" w:rsidRDefault="00000000" w:rsidRPr="00000000" w14:paraId="0000010D">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b w:val="1"/>
          <w:color w:val="202124"/>
          <w:sz w:val="18"/>
          <w:szCs w:val="18"/>
        </w:rPr>
        <w:drawing>
          <wp:inline distB="0" distT="0" distL="0" distR="0">
            <wp:extent cx="274320" cy="347345"/>
            <wp:effectExtent b="0" l="0" r="0" t="0"/>
            <wp:docPr id="4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4320" cy="347345"/>
                    </a:xfrm>
                    <a:prstGeom prst="rect"/>
                    <a:ln/>
                  </pic:spPr>
                </pic:pic>
              </a:graphicData>
            </a:graphic>
          </wp:inline>
        </w:drawing>
      </w:r>
      <w:r w:rsidDel="00000000" w:rsidR="00000000" w:rsidRPr="00000000">
        <w:rPr>
          <w:rFonts w:ascii="Times New Roman" w:cs="Times New Roman" w:eastAsia="Times New Roman" w:hAnsi="Times New Roman"/>
          <w:b w:val="1"/>
          <w:color w:val="202124"/>
          <w:sz w:val="18"/>
          <w:szCs w:val="18"/>
          <w:rtl w:val="0"/>
        </w:rPr>
        <w:t xml:space="preserve"> = </w:t>
      </w:r>
      <w:r w:rsidDel="00000000" w:rsidR="00000000" w:rsidRPr="00000000">
        <w:rPr>
          <w:rFonts w:ascii="Times New Roman" w:cs="Times New Roman" w:eastAsia="Times New Roman" w:hAnsi="Times New Roman"/>
          <w:color w:val="202124"/>
          <w:sz w:val="18"/>
          <w:szCs w:val="18"/>
          <w:rtl w:val="0"/>
        </w:rPr>
        <w:t xml:space="preserve">Weighted mean </w:t>
      </w:r>
    </w:p>
    <w:p w:rsidR="00000000" w:rsidDel="00000000" w:rsidP="00000000" w:rsidRDefault="00000000" w:rsidRPr="00000000" w14:paraId="0000010E">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b w:val="1"/>
          <w:color w:val="202124"/>
          <w:sz w:val="18"/>
          <w:szCs w:val="18"/>
        </w:rPr>
        <w:drawing>
          <wp:inline distB="0" distT="0" distL="0" distR="0">
            <wp:extent cx="353695" cy="280670"/>
            <wp:effectExtent b="0" l="0" r="0" t="0"/>
            <wp:docPr id="4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3695" cy="280670"/>
                    </a:xfrm>
                    <a:prstGeom prst="rect"/>
                    <a:ln/>
                  </pic:spPr>
                </pic:pic>
              </a:graphicData>
            </a:graphic>
          </wp:inline>
        </w:drawing>
      </w:r>
      <w:r w:rsidDel="00000000" w:rsidR="00000000" w:rsidRPr="00000000">
        <w:rPr>
          <w:rFonts w:ascii="Times New Roman" w:cs="Times New Roman" w:eastAsia="Times New Roman" w:hAnsi="Times New Roman"/>
          <w:b w:val="1"/>
          <w:color w:val="202124"/>
          <w:sz w:val="18"/>
          <w:szCs w:val="18"/>
          <w:rtl w:val="0"/>
        </w:rPr>
        <w:tab/>
        <w:t xml:space="preserve">= </w:t>
      </w:r>
      <w:r w:rsidDel="00000000" w:rsidR="00000000" w:rsidRPr="00000000">
        <w:rPr>
          <w:rFonts w:ascii="Times New Roman" w:cs="Times New Roman" w:eastAsia="Times New Roman" w:hAnsi="Times New Roman"/>
          <w:color w:val="202124"/>
          <w:sz w:val="18"/>
          <w:szCs w:val="18"/>
          <w:rtl w:val="0"/>
        </w:rPr>
        <w:t xml:space="preserve">summation of f and x; where in f is frequency of the answers while x is the equivalent of every answer which is based on the given legend. </w:t>
      </w:r>
    </w:p>
    <w:p w:rsidR="00000000" w:rsidDel="00000000" w:rsidP="00000000" w:rsidRDefault="00000000" w:rsidRPr="00000000" w14:paraId="0000010F">
      <w:pPr>
        <w:spacing w:after="300" w:before="240" w:line="48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N = </w:t>
      </w:r>
      <w:r w:rsidDel="00000000" w:rsidR="00000000" w:rsidRPr="00000000">
        <w:rPr>
          <w:rFonts w:ascii="Times New Roman" w:cs="Times New Roman" w:eastAsia="Times New Roman" w:hAnsi="Times New Roman"/>
          <w:color w:val="202124"/>
          <w:sz w:val="18"/>
          <w:szCs w:val="18"/>
          <w:rtl w:val="0"/>
        </w:rPr>
        <w:t xml:space="preserve">total number of answers in every item.</w:t>
      </w:r>
      <w:r w:rsidDel="00000000" w:rsidR="00000000" w:rsidRPr="00000000">
        <w:rPr>
          <w:rFonts w:ascii="Times New Roman" w:cs="Times New Roman" w:eastAsia="Times New Roman" w:hAnsi="Times New Roman"/>
          <w:b w:val="1"/>
          <w:color w:val="202124"/>
          <w:sz w:val="18"/>
          <w:szCs w:val="18"/>
          <w:rtl w:val="0"/>
        </w:rPr>
        <w:t xml:space="preserve"> </w:t>
      </w:r>
    </w:p>
    <w:p w:rsidR="00000000" w:rsidDel="00000000" w:rsidP="00000000" w:rsidRDefault="00000000" w:rsidRPr="00000000" w14:paraId="00000110">
      <w:pPr>
        <w:spacing w:after="300" w:before="240" w:line="48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3.</w:t>
        <w:tab/>
      </w:r>
      <w:r w:rsidDel="00000000" w:rsidR="00000000" w:rsidRPr="00000000">
        <w:rPr>
          <w:rFonts w:ascii="Times New Roman" w:cs="Times New Roman" w:eastAsia="Times New Roman" w:hAnsi="Times New Roman"/>
          <w:color w:val="202124"/>
          <w:sz w:val="20"/>
          <w:szCs w:val="20"/>
          <w:rtl w:val="0"/>
        </w:rPr>
        <w:t xml:space="preserve">Average weighted mean</w:t>
      </w:r>
      <w:r w:rsidDel="00000000" w:rsidR="00000000" w:rsidRPr="00000000">
        <w:rPr>
          <w:rtl w:val="0"/>
        </w:rPr>
      </w:r>
    </w:p>
    <w:p w:rsidR="00000000" w:rsidDel="00000000" w:rsidP="00000000" w:rsidRDefault="00000000" w:rsidRPr="00000000" w14:paraId="00000111">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 </w:t>
      </w:r>
      <w:r w:rsidDel="00000000" w:rsidR="00000000" w:rsidRPr="00000000">
        <w:rPr>
          <w:rFonts w:ascii="Times New Roman" w:cs="Times New Roman" w:eastAsia="Times New Roman" w:hAnsi="Times New Roman"/>
          <w:color w:val="202124"/>
          <w:sz w:val="18"/>
          <w:szCs w:val="18"/>
          <w:rtl w:val="0"/>
        </w:rPr>
        <w:t xml:space="preserve">This formula is used to show the total number of indications presented in the study. </w:t>
      </w:r>
    </w:p>
    <w:p w:rsidR="00000000" w:rsidDel="00000000" w:rsidP="00000000" w:rsidRDefault="00000000" w:rsidRPr="00000000" w14:paraId="00000112">
      <w:pPr>
        <w:spacing w:after="300" w:before="240" w:line="480" w:lineRule="auto"/>
        <w:jc w:val="both"/>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FORMULA: </w:t>
      </w:r>
    </w:p>
    <w:p w:rsidR="00000000" w:rsidDel="00000000" w:rsidP="00000000" w:rsidRDefault="00000000" w:rsidRPr="00000000" w14:paraId="00000113">
      <w:pPr>
        <w:spacing w:after="300" w:before="240" w:line="48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                            </w:t>
      </w:r>
      <w:r w:rsidDel="00000000" w:rsidR="00000000" w:rsidRPr="00000000">
        <w:rPr>
          <w:rFonts w:ascii="Times New Roman" w:cs="Times New Roman" w:eastAsia="Times New Roman" w:hAnsi="Times New Roman"/>
          <w:b w:val="1"/>
          <w:color w:val="202124"/>
          <w:sz w:val="18"/>
          <w:szCs w:val="18"/>
        </w:rPr>
        <w:drawing>
          <wp:inline distB="0" distT="0" distL="0" distR="0">
            <wp:extent cx="1505585" cy="792480"/>
            <wp:effectExtent b="0" l="0" r="0" t="0"/>
            <wp:docPr id="4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505585" cy="79248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after="300" w:before="240" w:line="480" w:lineRule="auto"/>
        <w:jc w:val="both"/>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Wherein:</w:t>
      </w:r>
    </w:p>
    <w:p w:rsidR="00000000" w:rsidDel="00000000" w:rsidP="00000000" w:rsidRDefault="00000000" w:rsidRPr="00000000" w14:paraId="00000115">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 AWM  =  </w:t>
      </w:r>
      <w:r w:rsidDel="00000000" w:rsidR="00000000" w:rsidRPr="00000000">
        <w:rPr>
          <w:rFonts w:ascii="Times New Roman" w:cs="Times New Roman" w:eastAsia="Times New Roman" w:hAnsi="Times New Roman"/>
          <w:color w:val="202124"/>
          <w:sz w:val="18"/>
          <w:szCs w:val="18"/>
          <w:rtl w:val="0"/>
        </w:rPr>
        <w:t xml:space="preserve">Average Weighted Mean</w:t>
      </w:r>
    </w:p>
    <w:p w:rsidR="00000000" w:rsidDel="00000000" w:rsidP="00000000" w:rsidRDefault="00000000" w:rsidRPr="00000000" w14:paraId="00000116">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b w:val="1"/>
          <w:color w:val="202124"/>
          <w:sz w:val="18"/>
          <w:szCs w:val="18"/>
        </w:rPr>
        <w:drawing>
          <wp:inline distB="0" distT="0" distL="0" distR="0">
            <wp:extent cx="494030" cy="353695"/>
            <wp:effectExtent b="0" l="0" r="0" t="0"/>
            <wp:docPr id="4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94030" cy="353695"/>
                    </a:xfrm>
                    <a:prstGeom prst="rect"/>
                    <a:ln/>
                  </pic:spPr>
                </pic:pic>
              </a:graphicData>
            </a:graphic>
          </wp:inline>
        </w:drawing>
      </w:r>
      <w:r w:rsidDel="00000000" w:rsidR="00000000" w:rsidRPr="00000000">
        <w:rPr>
          <w:rFonts w:ascii="Times New Roman" w:cs="Times New Roman" w:eastAsia="Times New Roman" w:hAnsi="Times New Roman"/>
          <w:b w:val="1"/>
          <w:color w:val="202124"/>
          <w:sz w:val="18"/>
          <w:szCs w:val="18"/>
          <w:rtl w:val="0"/>
        </w:rPr>
        <w:t xml:space="preserve">    = </w:t>
      </w:r>
      <w:r w:rsidDel="00000000" w:rsidR="00000000" w:rsidRPr="00000000">
        <w:rPr>
          <w:rFonts w:ascii="Times New Roman" w:cs="Times New Roman" w:eastAsia="Times New Roman" w:hAnsi="Times New Roman"/>
          <w:color w:val="202124"/>
          <w:sz w:val="18"/>
          <w:szCs w:val="18"/>
          <w:rtl w:val="0"/>
        </w:rPr>
        <w:t xml:space="preserve">average number of the result </w:t>
      </w:r>
    </w:p>
    <w:p w:rsidR="00000000" w:rsidDel="00000000" w:rsidP="00000000" w:rsidRDefault="00000000" w:rsidRPr="00000000" w14:paraId="00000117">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 N   =  </w:t>
      </w:r>
      <w:r w:rsidDel="00000000" w:rsidR="00000000" w:rsidRPr="00000000">
        <w:rPr>
          <w:rFonts w:ascii="Times New Roman" w:cs="Times New Roman" w:eastAsia="Times New Roman" w:hAnsi="Times New Roman"/>
          <w:color w:val="202124"/>
          <w:sz w:val="18"/>
          <w:szCs w:val="18"/>
          <w:rtl w:val="0"/>
        </w:rPr>
        <w:t xml:space="preserve">number of indications </w:t>
      </w:r>
    </w:p>
    <w:p w:rsidR="00000000" w:rsidDel="00000000" w:rsidP="00000000" w:rsidRDefault="00000000" w:rsidRPr="00000000" w14:paraId="00000118">
      <w:pPr>
        <w:spacing w:after="300" w:before="240" w:line="480" w:lineRule="auto"/>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19">
      <w:pPr>
        <w:spacing w:after="300" w:before="240" w:line="480" w:lineRule="auto"/>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1A">
      <w:pPr>
        <w:spacing w:after="300" w:before="240" w:line="480" w:lineRule="auto"/>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1B">
      <w:pPr>
        <w:spacing w:after="300" w:before="240" w:line="480" w:lineRule="auto"/>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1C">
      <w:pPr>
        <w:spacing w:after="300" w:before="240" w:line="48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Data Analysis</w:t>
      </w:r>
    </w:p>
    <w:p w:rsidR="00000000" w:rsidDel="00000000" w:rsidP="00000000" w:rsidRDefault="00000000" w:rsidRPr="00000000" w14:paraId="0000011D">
      <w:pPr>
        <w:spacing w:after="300" w:before="240" w:line="48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sz w:val="18"/>
          <w:szCs w:val="18"/>
          <w:rtl w:val="0"/>
        </w:rPr>
        <w:t xml:space="preserve">The observed findings are presented in this section of the study. Several variables linked to the impact of a slow internet connection on grade 12 students have been examined. The key problem discussed includes the status of internet access and how it affects the student’s academic performance. The internet service provider used, grade/strand, residence and current academic score are the key variables taken into the account. In the survey we conducted, only 60% were able to answer the questionnaires. 4 out of 6 respondents, or 66 %, said they have been having internet connection problems for the past few months, resulting in poor outcomes and the remaining stated that they don’t have any concerns with the speed of their internet.</w:t>
      </w:r>
      <w:r w:rsidDel="00000000" w:rsidR="00000000" w:rsidRPr="00000000">
        <w:rPr>
          <w:rtl w:val="0"/>
        </w:rPr>
      </w:r>
    </w:p>
    <w:p w:rsidR="00000000" w:rsidDel="00000000" w:rsidP="00000000" w:rsidRDefault="00000000" w:rsidRPr="00000000" w14:paraId="0000011E">
      <w:pPr>
        <w:spacing w:after="300" w:before="240" w:line="48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1F">
      <w:pPr>
        <w:spacing w:after="300" w:before="240" w:line="480" w:lineRule="auto"/>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20">
      <w:pPr>
        <w:spacing w:after="300" w:before="240" w:line="480" w:lineRule="auto"/>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21">
      <w:pPr>
        <w:spacing w:after="300" w:before="240" w:line="480" w:lineRule="auto"/>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22">
      <w:pPr>
        <w:spacing w:after="300" w:before="240" w:line="480" w:lineRule="auto"/>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23">
      <w:pPr>
        <w:spacing w:after="300" w:before="240" w:line="480" w:lineRule="auto"/>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24">
      <w:pPr>
        <w:spacing w:after="300" w:before="240" w:line="480" w:lineRule="auto"/>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25">
      <w:pPr>
        <w:spacing w:after="300" w:before="240" w:line="480" w:lineRule="auto"/>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26">
      <w:pPr>
        <w:spacing w:after="300" w:before="240" w:line="24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Chapter 4</w:t>
      </w:r>
    </w:p>
    <w:p w:rsidR="00000000" w:rsidDel="00000000" w:rsidP="00000000" w:rsidRDefault="00000000" w:rsidRPr="00000000" w14:paraId="00000127">
      <w:pPr>
        <w:spacing w:after="300" w:before="240" w:line="24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PRESENTATION, ANALYSIS AND INTERPRETATION</w:t>
      </w:r>
    </w:p>
    <w:p w:rsidR="00000000" w:rsidDel="00000000" w:rsidP="00000000" w:rsidRDefault="00000000" w:rsidRPr="00000000" w14:paraId="00000128">
      <w:pPr>
        <w:spacing w:after="300" w:before="240" w:line="24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OF DATA</w:t>
      </w:r>
    </w:p>
    <w:p w:rsidR="00000000" w:rsidDel="00000000" w:rsidP="00000000" w:rsidRDefault="00000000" w:rsidRPr="00000000" w14:paraId="00000129">
      <w:pPr>
        <w:spacing w:after="300" w:before="240" w:line="24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chapter presents the data gathered, the results of the statistical analysis done and interpretation of findings. These are presented in tables following the sequence of the specific research problem regarding THE EFFECTS OF SLOW INTERNET CONNECTION ON THE ACADEMIC PERFORMANCE OF GRADE 12 STUDENTS.</w:t>
      </w:r>
    </w:p>
    <w:p w:rsidR="00000000" w:rsidDel="00000000" w:rsidP="00000000" w:rsidRDefault="00000000" w:rsidRPr="00000000" w14:paraId="0000012A">
      <w:pPr>
        <w:spacing w:after="300" w:before="240" w:line="240" w:lineRule="auto"/>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TABLE 2</w:t>
      </w:r>
    </w:p>
    <w:tbl>
      <w:tblPr>
        <w:tblStyle w:val="Table2"/>
        <w:tblW w:w="11250.0" w:type="dxa"/>
        <w:jc w:val="left"/>
        <w:tblInd w:w="-1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3600"/>
        <w:gridCol w:w="3960"/>
        <w:tblGridChange w:id="0">
          <w:tblGrid>
            <w:gridCol w:w="3690"/>
            <w:gridCol w:w="3600"/>
            <w:gridCol w:w="3960"/>
          </w:tblGrid>
        </w:tblGridChange>
      </w:tblGrid>
      <w:tr>
        <w:trPr>
          <w:cantSplit w:val="0"/>
          <w:trHeight w:val="1277" w:hRule="atLeast"/>
          <w:tblHeader w:val="0"/>
        </w:trPr>
        <w:tc>
          <w:tcPr/>
          <w:p w:rsidR="00000000" w:rsidDel="00000000" w:rsidP="00000000" w:rsidRDefault="00000000" w:rsidRPr="00000000" w14:paraId="0000012B">
            <w:pPr>
              <w:spacing w:after="300" w:before="240" w:line="480" w:lineRule="auto"/>
              <w:jc w:val="center"/>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SCHOOL</w:t>
            </w:r>
          </w:p>
        </w:tc>
        <w:tc>
          <w:tcPr/>
          <w:p w:rsidR="00000000" w:rsidDel="00000000" w:rsidP="00000000" w:rsidRDefault="00000000" w:rsidRPr="00000000" w14:paraId="0000012C">
            <w:pPr>
              <w:spacing w:after="300" w:before="240" w:line="480" w:lineRule="auto"/>
              <w:ind w:firstLine="720"/>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STUDENTS</w:t>
            </w:r>
          </w:p>
        </w:tc>
        <w:tc>
          <w:tcPr/>
          <w:p w:rsidR="00000000" w:rsidDel="00000000" w:rsidP="00000000" w:rsidRDefault="00000000" w:rsidRPr="00000000" w14:paraId="0000012D">
            <w:pPr>
              <w:spacing w:after="300" w:before="240" w:line="480" w:lineRule="auto"/>
              <w:jc w:val="center"/>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NAME OF STUDENTS</w:t>
            </w:r>
          </w:p>
        </w:tc>
      </w:tr>
      <w:tr>
        <w:trPr>
          <w:cantSplit w:val="0"/>
          <w:tblHeader w:val="0"/>
        </w:trPr>
        <w:tc>
          <w:tcPr/>
          <w:p w:rsidR="00000000" w:rsidDel="00000000" w:rsidP="00000000" w:rsidRDefault="00000000" w:rsidRPr="00000000" w14:paraId="0000012E">
            <w:pPr>
              <w:spacing w:after="300" w:before="240" w:line="480" w:lineRule="auto"/>
              <w:jc w:val="center"/>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Gent De Leon National High School</w:t>
            </w:r>
          </w:p>
        </w:tc>
        <w:tc>
          <w:tcPr/>
          <w:p w:rsidR="00000000" w:rsidDel="00000000" w:rsidP="00000000" w:rsidRDefault="00000000" w:rsidRPr="00000000" w14:paraId="0000012F">
            <w:pPr>
              <w:spacing w:after="300" w:before="240" w:line="48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4</w:t>
            </w:r>
          </w:p>
        </w:tc>
        <w:tc>
          <w:tcPr/>
          <w:p w:rsidR="00000000" w:rsidDel="00000000" w:rsidP="00000000" w:rsidRDefault="00000000" w:rsidRPr="00000000" w14:paraId="00000130">
            <w:pPr>
              <w:spacing w:after="300" w:before="24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BOISER</w:t>
            </w:r>
          </w:p>
          <w:p w:rsidR="00000000" w:rsidDel="00000000" w:rsidP="00000000" w:rsidRDefault="00000000" w:rsidRPr="00000000" w14:paraId="00000131">
            <w:pPr>
              <w:spacing w:after="300" w:before="24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JOTOJOT</w:t>
            </w:r>
          </w:p>
          <w:p w:rsidR="00000000" w:rsidDel="00000000" w:rsidP="00000000" w:rsidRDefault="00000000" w:rsidRPr="00000000" w14:paraId="00000132">
            <w:pPr>
              <w:spacing w:after="300" w:before="24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DELA CRUZ</w:t>
            </w:r>
          </w:p>
          <w:p w:rsidR="00000000" w:rsidDel="00000000" w:rsidP="00000000" w:rsidRDefault="00000000" w:rsidRPr="00000000" w14:paraId="00000133">
            <w:pPr>
              <w:spacing w:after="300" w:before="240" w:lineRule="auto"/>
              <w:jc w:val="both"/>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18"/>
                <w:szCs w:val="18"/>
                <w:rtl w:val="0"/>
              </w:rPr>
              <w:t xml:space="preserve">RAFAEL</w:t>
            </w:r>
            <w:r w:rsidDel="00000000" w:rsidR="00000000" w:rsidRPr="00000000">
              <w:rPr>
                <w:rtl w:val="0"/>
              </w:rPr>
            </w:r>
          </w:p>
        </w:tc>
      </w:tr>
      <w:tr>
        <w:trPr>
          <w:cantSplit w:val="0"/>
          <w:tblHeader w:val="0"/>
        </w:trPr>
        <w:tc>
          <w:tcPr/>
          <w:p w:rsidR="00000000" w:rsidDel="00000000" w:rsidP="00000000" w:rsidRDefault="00000000" w:rsidRPr="00000000" w14:paraId="00000134">
            <w:pPr>
              <w:spacing w:after="300" w:before="240" w:line="480" w:lineRule="auto"/>
              <w:jc w:val="both"/>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Pamantasan ng Lungsod ng Valenzuela</w:t>
            </w:r>
          </w:p>
        </w:tc>
        <w:tc>
          <w:tcPr/>
          <w:p w:rsidR="00000000" w:rsidDel="00000000" w:rsidP="00000000" w:rsidRDefault="00000000" w:rsidRPr="00000000" w14:paraId="00000135">
            <w:pPr>
              <w:spacing w:after="300" w:before="240" w:line="48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3</w:t>
            </w:r>
          </w:p>
        </w:tc>
        <w:tc>
          <w:tcPr/>
          <w:p w:rsidR="00000000" w:rsidDel="00000000" w:rsidP="00000000" w:rsidRDefault="00000000" w:rsidRPr="00000000" w14:paraId="00000136">
            <w:pPr>
              <w:spacing w:after="300" w:before="24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VERTULFO</w:t>
            </w:r>
          </w:p>
          <w:p w:rsidR="00000000" w:rsidDel="00000000" w:rsidP="00000000" w:rsidRDefault="00000000" w:rsidRPr="00000000" w14:paraId="00000137">
            <w:pPr>
              <w:spacing w:after="300" w:before="24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VELASQUES</w:t>
            </w:r>
          </w:p>
          <w:p w:rsidR="00000000" w:rsidDel="00000000" w:rsidP="00000000" w:rsidRDefault="00000000" w:rsidRPr="00000000" w14:paraId="00000138">
            <w:pPr>
              <w:spacing w:after="300" w:before="240" w:lineRule="auto"/>
              <w:jc w:val="both"/>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18"/>
                <w:szCs w:val="18"/>
                <w:rtl w:val="0"/>
              </w:rPr>
              <w:t xml:space="preserve">PEREZ</w:t>
            </w:r>
            <w:r w:rsidDel="00000000" w:rsidR="00000000" w:rsidRPr="00000000">
              <w:rPr>
                <w:rtl w:val="0"/>
              </w:rPr>
            </w:r>
          </w:p>
        </w:tc>
      </w:tr>
      <w:tr>
        <w:trPr>
          <w:cantSplit w:val="0"/>
          <w:tblHeader w:val="0"/>
        </w:trPr>
        <w:tc>
          <w:tcPr/>
          <w:p w:rsidR="00000000" w:rsidDel="00000000" w:rsidP="00000000" w:rsidRDefault="00000000" w:rsidRPr="00000000" w14:paraId="00000139">
            <w:pPr>
              <w:spacing w:after="300" w:before="240" w:line="480" w:lineRule="auto"/>
              <w:jc w:val="both"/>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Our Lady of Fatima University</w:t>
            </w:r>
          </w:p>
        </w:tc>
        <w:tc>
          <w:tcPr/>
          <w:p w:rsidR="00000000" w:rsidDel="00000000" w:rsidP="00000000" w:rsidRDefault="00000000" w:rsidRPr="00000000" w14:paraId="0000013A">
            <w:pPr>
              <w:spacing w:after="300" w:before="240" w:line="48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3</w:t>
            </w:r>
          </w:p>
        </w:tc>
        <w:tc>
          <w:tcPr/>
          <w:p w:rsidR="00000000" w:rsidDel="00000000" w:rsidP="00000000" w:rsidRDefault="00000000" w:rsidRPr="00000000" w14:paraId="0000013B">
            <w:pPr>
              <w:spacing w:after="300" w:before="24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CENSON</w:t>
            </w:r>
          </w:p>
          <w:p w:rsidR="00000000" w:rsidDel="00000000" w:rsidP="00000000" w:rsidRDefault="00000000" w:rsidRPr="00000000" w14:paraId="0000013C">
            <w:pPr>
              <w:spacing w:after="300" w:before="24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SALAZAR</w:t>
            </w:r>
          </w:p>
          <w:p w:rsidR="00000000" w:rsidDel="00000000" w:rsidP="00000000" w:rsidRDefault="00000000" w:rsidRPr="00000000" w14:paraId="0000013D">
            <w:pPr>
              <w:spacing w:after="300" w:before="240" w:lineRule="auto"/>
              <w:jc w:val="both"/>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18"/>
                <w:szCs w:val="18"/>
                <w:rtl w:val="0"/>
              </w:rPr>
              <w:t xml:space="preserve">MANGAOANG</w:t>
            </w:r>
            <w:r w:rsidDel="00000000" w:rsidR="00000000" w:rsidRPr="00000000">
              <w:rPr>
                <w:rtl w:val="0"/>
              </w:rPr>
            </w:r>
          </w:p>
        </w:tc>
      </w:tr>
    </w:tbl>
    <w:p w:rsidR="00000000" w:rsidDel="00000000" w:rsidP="00000000" w:rsidRDefault="00000000" w:rsidRPr="00000000" w14:paraId="0000013E">
      <w:pPr>
        <w:spacing w:after="300" w:before="240" w:line="480" w:lineRule="auto"/>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3F">
      <w:pPr>
        <w:spacing w:after="300" w:before="240" w:line="240" w:lineRule="auto"/>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PROFILE OF THE RESPONDENTS</w:t>
      </w:r>
    </w:p>
    <w:p w:rsidR="00000000" w:rsidDel="00000000" w:rsidP="00000000" w:rsidRDefault="00000000" w:rsidRPr="00000000" w14:paraId="00000140">
      <w:pPr>
        <w:spacing w:after="300"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The first question of the study focused on asking of internet connection if they are experience of slow internet and what they do if the internet are slow connection to others </w:t>
      </w:r>
    </w:p>
    <w:p w:rsidR="00000000" w:rsidDel="00000000" w:rsidP="00000000" w:rsidRDefault="00000000" w:rsidRPr="00000000" w14:paraId="00000141">
      <w:pPr>
        <w:spacing w:after="300"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7/10 students are experience this problem because of signal and another problem like data, connection.</w:t>
      </w:r>
      <w:r w:rsidDel="00000000" w:rsidR="00000000" w:rsidRPr="00000000">
        <w:rPr>
          <w:rtl w:val="0"/>
        </w:rPr>
        <w:t xml:space="preserve"> </w:t>
      </w:r>
      <w:r w:rsidDel="00000000" w:rsidR="00000000" w:rsidRPr="00000000">
        <w:rPr>
          <w:rFonts w:ascii="Times New Roman" w:cs="Times New Roman" w:eastAsia="Times New Roman" w:hAnsi="Times New Roman"/>
          <w:color w:val="202124"/>
          <w:sz w:val="24"/>
          <w:szCs w:val="24"/>
          <w:rtl w:val="0"/>
        </w:rPr>
        <w:t xml:space="preserve">The profile of the</w:t>
      </w:r>
      <w:r w:rsidDel="00000000" w:rsidR="00000000" w:rsidRPr="00000000">
        <w:rPr>
          <w:rtl w:val="0"/>
        </w:rPr>
        <w:t xml:space="preserve"> </w:t>
      </w:r>
      <w:r w:rsidDel="00000000" w:rsidR="00000000" w:rsidRPr="00000000">
        <w:rPr>
          <w:rFonts w:ascii="Times New Roman" w:cs="Times New Roman" w:eastAsia="Times New Roman" w:hAnsi="Times New Roman"/>
          <w:color w:val="202124"/>
          <w:sz w:val="24"/>
          <w:szCs w:val="24"/>
          <w:rtl w:val="0"/>
        </w:rPr>
        <w:t xml:space="preserve">respondents was tabulated and computed according to the following: </w:t>
      </w:r>
    </w:p>
    <w:p w:rsidR="00000000" w:rsidDel="00000000" w:rsidP="00000000" w:rsidRDefault="00000000" w:rsidRPr="00000000" w14:paraId="000001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How often has your internet connection slowed down on a daily basis?</w:t>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Did you frequently experience slow internet in your area?</w:t>
      </w:r>
    </w:p>
    <w:p w:rsidR="00000000" w:rsidDel="00000000" w:rsidP="00000000" w:rsidRDefault="00000000" w:rsidRPr="00000000" w14:paraId="000001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How you handle this situation?</w:t>
      </w:r>
    </w:p>
    <w:p w:rsidR="00000000" w:rsidDel="00000000" w:rsidP="00000000" w:rsidRDefault="00000000" w:rsidRPr="00000000" w14:paraId="000001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What is your advice to those experiences the slow internet connection?</w:t>
      </w:r>
    </w:p>
    <w:p w:rsidR="00000000" w:rsidDel="00000000" w:rsidP="00000000" w:rsidRDefault="00000000" w:rsidRPr="00000000" w14:paraId="000001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What was the lowest grade or score you've got because you couldn't cope up with the lesson due to internet issue? </w:t>
      </w:r>
    </w:p>
    <w:p w:rsidR="00000000" w:rsidDel="00000000" w:rsidP="00000000" w:rsidRDefault="00000000" w:rsidRPr="00000000" w14:paraId="000001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0" w:before="0" w:line="240" w:lineRule="auto"/>
        <w:ind w:left="720" w:right="0" w:hanging="36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What are your alternative solutions or methods being used, for you to cope up with your lessons when you have an issue with your internet connection? </w:t>
      </w:r>
    </w:p>
    <w:p w:rsidR="00000000" w:rsidDel="00000000" w:rsidP="00000000" w:rsidRDefault="00000000" w:rsidRPr="00000000" w14:paraId="00000148">
      <w:pPr>
        <w:spacing w:after="300" w:before="240" w:lin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It can be noted in table 2 that the classification of the respondents, base on our table more on Gent de leon National High School are experience of slow internet connection.</w:t>
      </w:r>
    </w:p>
    <w:p w:rsidR="00000000" w:rsidDel="00000000" w:rsidP="00000000" w:rsidRDefault="00000000" w:rsidRPr="00000000" w14:paraId="00000149">
      <w:pPr>
        <w:spacing w:after="300" w:before="240" w:line="240" w:lineRule="auto"/>
        <w:ind w:left="-720" w:firstLine="81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32"/>
          <w:szCs w:val="32"/>
          <w:rtl w:val="0"/>
        </w:rPr>
        <w:t xml:space="preserve">PROBLEM ENCOUNTER BY</w:t>
      </w:r>
      <w:r w:rsidDel="00000000" w:rsidR="00000000" w:rsidRPr="00000000">
        <w:rPr>
          <w:rFonts w:ascii="Times New Roman" w:cs="Times New Roman" w:eastAsia="Times New Roman" w:hAnsi="Times New Roman"/>
          <w:color w:val="202124"/>
          <w:sz w:val="24"/>
          <w:szCs w:val="24"/>
          <w:rtl w:val="0"/>
        </w:rPr>
        <w:t xml:space="preserve">: SLOW INTERNET CONNECTION </w:t>
      </w:r>
    </w:p>
    <w:p w:rsidR="00000000" w:rsidDel="00000000" w:rsidP="00000000" w:rsidRDefault="00000000" w:rsidRPr="00000000" w14:paraId="0000014A">
      <w:pPr>
        <w:spacing w:after="300" w:before="240" w:line="240" w:lineRule="auto"/>
        <w:ind w:left="-720" w:firstLine="81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How you handle this situation? If how they handel the situation more on respondent are waiting of 2-3hours to be come back of connection. </w:t>
      </w:r>
    </w:p>
    <w:p w:rsidR="00000000" w:rsidDel="00000000" w:rsidP="00000000" w:rsidRDefault="00000000" w:rsidRPr="00000000" w14:paraId="0000014B">
      <w:pPr>
        <w:spacing w:after="300" w:before="240" w:line="480" w:lineRule="auto"/>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SUMMARY OF PROBLEMS ENCOUNTERED RESULT</w:t>
      </w:r>
    </w:p>
    <w:tbl>
      <w:tblPr>
        <w:tblStyle w:val="Table3"/>
        <w:tblW w:w="11160.0" w:type="dxa"/>
        <w:jc w:val="left"/>
        <w:tblInd w:w="-1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30"/>
        <w:gridCol w:w="1710"/>
        <w:gridCol w:w="1620"/>
        <w:tblGridChange w:id="0">
          <w:tblGrid>
            <w:gridCol w:w="7830"/>
            <w:gridCol w:w="1710"/>
            <w:gridCol w:w="1620"/>
          </w:tblGrid>
        </w:tblGridChange>
      </w:tblGrid>
      <w:tr>
        <w:trPr>
          <w:cantSplit w:val="0"/>
          <w:trHeight w:val="827" w:hRule="atLeast"/>
          <w:tblHeader w:val="0"/>
        </w:trPr>
        <w:tc>
          <w:tcPr/>
          <w:p w:rsidR="00000000" w:rsidDel="00000000" w:rsidP="00000000" w:rsidRDefault="00000000" w:rsidRPr="00000000" w14:paraId="0000014C">
            <w:pPr>
              <w:spacing w:after="300" w:before="240" w:line="480" w:lineRule="auto"/>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Problem incountered</w:t>
            </w:r>
          </w:p>
        </w:tc>
        <w:tc>
          <w:tcPr/>
          <w:p w:rsidR="00000000" w:rsidDel="00000000" w:rsidP="00000000" w:rsidRDefault="00000000" w:rsidRPr="00000000" w14:paraId="0000014D">
            <w:pPr>
              <w:spacing w:after="300" w:before="240" w:line="480" w:lineRule="auto"/>
              <w:jc w:val="center"/>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YES</w:t>
            </w:r>
          </w:p>
        </w:tc>
        <w:tc>
          <w:tcPr/>
          <w:p w:rsidR="00000000" w:rsidDel="00000000" w:rsidP="00000000" w:rsidRDefault="00000000" w:rsidRPr="00000000" w14:paraId="0000014E">
            <w:pPr>
              <w:spacing w:after="300" w:before="240" w:line="480" w:lineRule="auto"/>
              <w:jc w:val="center"/>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Serious</w:t>
            </w:r>
          </w:p>
        </w:tc>
      </w:tr>
      <w:tr>
        <w:trPr>
          <w:cantSplit w:val="0"/>
          <w:tblHeader w:val="0"/>
        </w:trPr>
        <w:tc>
          <w:tcPr/>
          <w:p w:rsidR="00000000" w:rsidDel="00000000" w:rsidP="00000000" w:rsidRDefault="00000000" w:rsidRPr="00000000" w14:paraId="0000014F">
            <w:pPr>
              <w:spacing w:after="300"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tab/>
              <w:t xml:space="preserve">How often has your internet connection slowed down on a daily basis?</w:t>
            </w:r>
          </w:p>
          <w:p w:rsidR="00000000" w:rsidDel="00000000" w:rsidP="00000000" w:rsidRDefault="00000000" w:rsidRPr="00000000" w14:paraId="00000150">
            <w:pPr>
              <w:spacing w:after="300"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tab/>
              <w:t xml:space="preserve">Did you frequently experience slow internet in your area?</w:t>
            </w:r>
          </w:p>
          <w:p w:rsidR="00000000" w:rsidDel="00000000" w:rsidP="00000000" w:rsidRDefault="00000000" w:rsidRPr="00000000" w14:paraId="00000151">
            <w:pPr>
              <w:spacing w:after="300"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tab/>
              <w:t xml:space="preserve">How you handle this situation?                                                                             </w:t>
            </w:r>
            <w:r w:rsidDel="00000000" w:rsidR="00000000" w:rsidRPr="00000000">
              <w:drawing>
                <wp:anchor allowOverlap="1" behindDoc="0" distB="0" distT="0" distL="114300" distR="114300" hidden="0" layoutInCell="1" locked="0" relativeHeight="0" simplePos="0">
                  <wp:simplePos x="0" y="0"/>
                  <wp:positionH relativeFrom="column">
                    <wp:posOffset>5215060</wp:posOffset>
                  </wp:positionH>
                  <wp:positionV relativeFrom="paragraph">
                    <wp:posOffset>38211</wp:posOffset>
                  </wp:positionV>
                  <wp:extent cx="442128" cy="340712"/>
                  <wp:effectExtent b="0" l="0" r="0" t="0"/>
                  <wp:wrapNone/>
                  <wp:docPr id="37" name="image9.png"/>
                  <a:graphic>
                    <a:graphicData uri="http://schemas.openxmlformats.org/drawingml/2006/picture">
                      <pic:pic>
                        <pic:nvPicPr>
                          <pic:cNvPr id="0" name="image9.png"/>
                          <pic:cNvPicPr preferRelativeResize="0"/>
                        </pic:nvPicPr>
                        <pic:blipFill>
                          <a:blip r:embed="rId16"/>
                          <a:srcRect b="31620" l="33966" r="61524" t="62194"/>
                          <a:stretch>
                            <a:fillRect/>
                          </a:stretch>
                        </pic:blipFill>
                        <pic:spPr>
                          <a:xfrm>
                            <a:off x="0" y="0"/>
                            <a:ext cx="442128" cy="34071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5054558</wp:posOffset>
                  </wp:positionH>
                  <wp:positionV relativeFrom="paragraph">
                    <wp:posOffset>500714</wp:posOffset>
                  </wp:positionV>
                  <wp:extent cx="672804" cy="442128"/>
                  <wp:effectExtent b="0" l="0" r="0" t="0"/>
                  <wp:wrapNone/>
                  <wp:docPr id="38" name="image9.png"/>
                  <a:graphic>
                    <a:graphicData uri="http://schemas.openxmlformats.org/drawingml/2006/picture">
                      <pic:pic>
                        <pic:nvPicPr>
                          <pic:cNvPr id="0" name="image9.png"/>
                          <pic:cNvPicPr preferRelativeResize="0"/>
                        </pic:nvPicPr>
                        <pic:blipFill>
                          <a:blip r:embed="rId16"/>
                          <a:srcRect b="31615" l="32432" r="61150" t="60887"/>
                          <a:stretch>
                            <a:fillRect/>
                          </a:stretch>
                        </pic:blipFill>
                        <pic:spPr>
                          <a:xfrm>
                            <a:off x="0" y="0"/>
                            <a:ext cx="672804" cy="442128"/>
                          </a:xfrm>
                          <a:prstGeom prst="rect"/>
                          <a:ln/>
                        </pic:spPr>
                      </pic:pic>
                    </a:graphicData>
                  </a:graphic>
                </wp:anchor>
              </w:drawing>
            </w:r>
          </w:p>
          <w:p w:rsidR="00000000" w:rsidDel="00000000" w:rsidP="00000000" w:rsidRDefault="00000000" w:rsidRPr="00000000" w14:paraId="00000152">
            <w:pPr>
              <w:spacing w:after="300" w:before="240" w:line="480" w:lineRule="auto"/>
              <w:rPr>
                <w:rFonts w:ascii="Times New Roman" w:cs="Times New Roman" w:eastAsia="Times New Roman" w:hAnsi="Times New Roman"/>
                <w:color w:val="202124"/>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6069708</wp:posOffset>
                  </wp:positionH>
                  <wp:positionV relativeFrom="paragraph">
                    <wp:posOffset>402122</wp:posOffset>
                  </wp:positionV>
                  <wp:extent cx="869868" cy="655175"/>
                  <wp:effectExtent b="0" l="0" r="0" t="0"/>
                  <wp:wrapNone/>
                  <wp:docPr id="40" name="image9.png"/>
                  <a:graphic>
                    <a:graphicData uri="http://schemas.openxmlformats.org/drawingml/2006/picture">
                      <pic:pic>
                        <pic:nvPicPr>
                          <pic:cNvPr id="0" name="image9.png"/>
                          <pic:cNvPicPr preferRelativeResize="0"/>
                        </pic:nvPicPr>
                        <pic:blipFill>
                          <a:blip r:embed="rId16"/>
                          <a:srcRect b="29985" l="46714" r="43574" t="58940"/>
                          <a:stretch>
                            <a:fillRect/>
                          </a:stretch>
                        </pic:blipFill>
                        <pic:spPr>
                          <a:xfrm>
                            <a:off x="0" y="0"/>
                            <a:ext cx="869868" cy="655175"/>
                          </a:xfrm>
                          <a:prstGeom prst="rect"/>
                          <a:ln/>
                        </pic:spPr>
                      </pic:pic>
                    </a:graphicData>
                  </a:graphic>
                </wp:anchor>
              </w:drawing>
            </w:r>
          </w:p>
          <w:p w:rsidR="00000000" w:rsidDel="00000000" w:rsidP="00000000" w:rsidRDefault="00000000" w:rsidRPr="00000000" w14:paraId="00000153">
            <w:pPr>
              <w:spacing w:after="300"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tab/>
              <w:t xml:space="preserve">What is your advice to those experiences the slow internet connection?</w:t>
            </w:r>
          </w:p>
          <w:p w:rsidR="00000000" w:rsidDel="00000000" w:rsidP="00000000" w:rsidRDefault="00000000" w:rsidRPr="00000000" w14:paraId="00000154">
            <w:pPr>
              <w:spacing w:after="300"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tab/>
              <w:t xml:space="preserve">What was the lowest grade or score you've got because you couldn't cope up with the lesson due to internet issue? </w:t>
            </w:r>
            <w:r w:rsidDel="00000000" w:rsidR="00000000" w:rsidRPr="00000000">
              <w:drawing>
                <wp:anchor allowOverlap="1" behindDoc="0" distB="0" distT="0" distL="114300" distR="114300" hidden="0" layoutInCell="1" locked="0" relativeHeight="0" simplePos="0">
                  <wp:simplePos x="0" y="0"/>
                  <wp:positionH relativeFrom="column">
                    <wp:posOffset>6039150</wp:posOffset>
                  </wp:positionH>
                  <wp:positionV relativeFrom="paragraph">
                    <wp:posOffset>664572</wp:posOffset>
                  </wp:positionV>
                  <wp:extent cx="944806" cy="703384"/>
                  <wp:effectExtent b="0" l="0" r="0" t="0"/>
                  <wp:wrapNone/>
                  <wp:docPr id="46" name="image9.png"/>
                  <a:graphic>
                    <a:graphicData uri="http://schemas.openxmlformats.org/drawingml/2006/picture">
                      <pic:pic>
                        <pic:nvPicPr>
                          <pic:cNvPr id="0" name="image9.png"/>
                          <pic:cNvPicPr preferRelativeResize="0"/>
                        </pic:nvPicPr>
                        <pic:blipFill>
                          <a:blip r:embed="rId16"/>
                          <a:srcRect b="32264" l="46724" r="45395" t="57305"/>
                          <a:stretch>
                            <a:fillRect/>
                          </a:stretch>
                        </pic:blipFill>
                        <pic:spPr>
                          <a:xfrm>
                            <a:off x="0" y="0"/>
                            <a:ext cx="944806" cy="703384"/>
                          </a:xfrm>
                          <a:prstGeom prst="rect"/>
                          <a:ln/>
                        </pic:spPr>
                      </pic:pic>
                    </a:graphicData>
                  </a:graphic>
                </wp:anchor>
              </w:drawing>
            </w:r>
          </w:p>
          <w:p w:rsidR="00000000" w:rsidDel="00000000" w:rsidP="00000000" w:rsidRDefault="00000000" w:rsidRPr="00000000" w14:paraId="00000155">
            <w:pPr>
              <w:spacing w:after="300"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tab/>
              <w:t xml:space="preserve">What are your alternative solutions or methods being used, for you to cope up with your lessons when you have an issue with your internet connection?</w:t>
            </w:r>
          </w:p>
        </w:tc>
        <w:tc>
          <w:tcPr/>
          <w:p w:rsidR="00000000" w:rsidDel="00000000" w:rsidP="00000000" w:rsidRDefault="00000000" w:rsidRPr="00000000" w14:paraId="00000156">
            <w:pPr>
              <w:spacing w:after="300" w:before="240" w:line="480" w:lineRule="auto"/>
              <w:jc w:val="cente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57">
            <w:pPr>
              <w:spacing w:after="300" w:before="240" w:line="480" w:lineRule="auto"/>
              <w:jc w:val="center"/>
              <w:rPr>
                <w:rFonts w:ascii="Times New Roman" w:cs="Times New Roman" w:eastAsia="Times New Roman" w:hAnsi="Times New Roman"/>
                <w:color w:val="202124"/>
                <w:sz w:val="24"/>
                <w:szCs w:val="24"/>
              </w:rPr>
            </w:pPr>
            <w:bookmarkStart w:colFirst="0" w:colLast="0" w:name="_heading=h.3znysh7" w:id="4"/>
            <w:bookmarkEnd w:id="4"/>
            <w:r w:rsidDel="00000000" w:rsidR="00000000" w:rsidRPr="00000000">
              <w:rPr>
                <w:rFonts w:ascii="Times New Roman" w:cs="Times New Roman" w:eastAsia="Times New Roman" w:hAnsi="Times New Roman"/>
                <w:color w:val="202124"/>
                <w:sz w:val="24"/>
                <w:szCs w:val="24"/>
                <w:rtl w:val="0"/>
              </w:rPr>
              <w:t xml:space="preserve">YES</w:t>
            </w:r>
          </w:p>
        </w:tc>
        <w:tc>
          <w:tcPr/>
          <w:p w:rsidR="00000000" w:rsidDel="00000000" w:rsidP="00000000" w:rsidRDefault="00000000" w:rsidRPr="00000000" w14:paraId="00000158">
            <w:pPr>
              <w:spacing w:after="300" w:before="240" w:line="480" w:lineRule="auto"/>
              <w:jc w:val="center"/>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 SERIOUS</w:t>
            </w:r>
          </w:p>
        </w:tc>
      </w:tr>
      <w:tr>
        <w:trPr>
          <w:cantSplit w:val="0"/>
          <w:tblHeader w:val="0"/>
        </w:trPr>
        <w:tc>
          <w:tcPr/>
          <w:p w:rsidR="00000000" w:rsidDel="00000000" w:rsidP="00000000" w:rsidRDefault="00000000" w:rsidRPr="00000000" w14:paraId="00000159">
            <w:pPr>
              <w:spacing w:after="300" w:before="240" w:line="480" w:lineRule="auto"/>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TOTAL:</w:t>
            </w:r>
          </w:p>
        </w:tc>
        <w:tc>
          <w:tcPr/>
          <w:p w:rsidR="00000000" w:rsidDel="00000000" w:rsidP="00000000" w:rsidRDefault="00000000" w:rsidRPr="00000000" w14:paraId="0000015A">
            <w:pPr>
              <w:spacing w:after="300" w:before="240" w:line="480" w:lineRule="auto"/>
              <w:jc w:val="center"/>
              <w:rPr>
                <w:rFonts w:ascii="Times New Roman" w:cs="Times New Roman" w:eastAsia="Times New Roman" w:hAnsi="Times New Roman"/>
                <w:color w:val="202124"/>
                <w:sz w:val="24"/>
                <w:szCs w:val="24"/>
              </w:rPr>
            </w:pPr>
            <w:r w:rsidDel="00000000" w:rsidR="00000000" w:rsidRPr="00000000">
              <w:rPr>
                <w:rtl w:val="0"/>
              </w:rPr>
            </w:r>
          </w:p>
        </w:tc>
        <w:tc>
          <w:tcPr/>
          <w:p w:rsidR="00000000" w:rsidDel="00000000" w:rsidP="00000000" w:rsidRDefault="00000000" w:rsidRPr="00000000" w14:paraId="0000015B">
            <w:pPr>
              <w:spacing w:after="300" w:before="240" w:line="480" w:lineRule="auto"/>
              <w:jc w:val="center"/>
              <w:rPr>
                <w:rFonts w:ascii="Times New Roman" w:cs="Times New Roman" w:eastAsia="Times New Roman" w:hAnsi="Times New Roman"/>
                <w:color w:val="202124"/>
                <w:sz w:val="24"/>
                <w:szCs w:val="24"/>
              </w:rPr>
            </w:pPr>
            <w:r w:rsidDel="00000000" w:rsidR="00000000" w:rsidRPr="00000000">
              <w:rPr>
                <w:rtl w:val="0"/>
              </w:rPr>
            </w:r>
          </w:p>
        </w:tc>
      </w:tr>
    </w:tbl>
    <w:p w:rsidR="00000000" w:rsidDel="00000000" w:rsidP="00000000" w:rsidRDefault="00000000" w:rsidRPr="00000000" w14:paraId="0000015C">
      <w:pPr>
        <w:spacing w:after="300" w:before="240"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It can be also noted in the table that the lack of coordination between the community of students that’s have experience and handel the problem. </w:t>
      </w:r>
    </w:p>
    <w:p w:rsidR="00000000" w:rsidDel="00000000" w:rsidP="00000000" w:rsidRDefault="00000000" w:rsidRPr="00000000" w14:paraId="0000015D">
      <w:pPr>
        <w:spacing w:after="300" w:before="240" w:line="48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5E">
      <w:pPr>
        <w:spacing w:after="300" w:before="240" w:line="48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5F">
      <w:pPr>
        <w:spacing w:after="300" w:before="240" w:line="48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60">
      <w:pPr>
        <w:spacing w:after="300" w:before="240" w:line="480" w:lineRule="auto"/>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61">
      <w:pPr>
        <w:spacing w:after="300" w:before="240" w:line="480" w:lineRule="auto"/>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62">
      <w:pPr>
        <w:spacing w:after="300" w:before="240" w:line="480" w:lineRule="auto"/>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63">
      <w:pPr>
        <w:spacing w:after="300" w:before="240" w:line="48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Chapter 5</w:t>
      </w:r>
    </w:p>
    <w:p w:rsidR="00000000" w:rsidDel="00000000" w:rsidP="00000000" w:rsidRDefault="00000000" w:rsidRPr="00000000" w14:paraId="00000164">
      <w:pPr>
        <w:spacing w:after="300" w:before="240" w:line="48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Summary, conclusion and recommendations</w:t>
      </w:r>
    </w:p>
    <w:p w:rsidR="00000000" w:rsidDel="00000000" w:rsidP="00000000" w:rsidRDefault="00000000" w:rsidRPr="00000000" w14:paraId="00000165">
      <w:pPr>
        <w:spacing w:after="300" w:before="240" w:line="480" w:lineRule="auto"/>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This chapter presents the summary of finding, conclusion drawn from the findings and the corresponding recommendations. This study was taken with the general objective of determining the effects of slow internet connection on the academic performance of grade 12 students.</w:t>
      </w:r>
    </w:p>
    <w:p w:rsidR="00000000" w:rsidDel="00000000" w:rsidP="00000000" w:rsidRDefault="00000000" w:rsidRPr="00000000" w14:paraId="00000166">
      <w:pPr>
        <w:spacing w:after="300" w:before="240" w:line="480" w:lineRule="auto"/>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1.What role does the internet play in student's daily academic activities?</w:t>
      </w:r>
    </w:p>
    <w:p w:rsidR="00000000" w:rsidDel="00000000" w:rsidP="00000000" w:rsidRDefault="00000000" w:rsidRPr="00000000" w14:paraId="00000167">
      <w:pPr>
        <w:spacing w:after="300" w:before="240" w:line="480" w:lineRule="auto"/>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-Knowing the effects of having slow internet connection to the students helps to be aware to the possible outcome of having slow internet connection. People will be able to know that having slow internet connection really affect someone daily academic performances.</w:t>
      </w:r>
    </w:p>
    <w:p w:rsidR="00000000" w:rsidDel="00000000" w:rsidP="00000000" w:rsidRDefault="00000000" w:rsidRPr="00000000" w14:paraId="00000168">
      <w:pPr>
        <w:spacing w:after="300" w:before="240" w:line="480" w:lineRule="auto"/>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2.What should students do so teachers can assist them academically, when they're having issue utilizing?</w:t>
      </w:r>
    </w:p>
    <w:p w:rsidR="00000000" w:rsidDel="00000000" w:rsidP="00000000" w:rsidRDefault="00000000" w:rsidRPr="00000000" w14:paraId="00000169">
      <w:pPr>
        <w:spacing w:after="300" w:before="240" w:line="480" w:lineRule="auto"/>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-All students needed to do is notify the teacher or a classmate that there is an issue with the internet connection so that they can share the topic or lesson that you did not answer with you.</w:t>
      </w:r>
    </w:p>
    <w:p w:rsidR="00000000" w:rsidDel="00000000" w:rsidP="00000000" w:rsidRDefault="00000000" w:rsidRPr="00000000" w14:paraId="0000016A">
      <w:pPr>
        <w:spacing w:after="300" w:before="240" w:line="480" w:lineRule="auto"/>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3.What approaches do school or teachers use to assist students in overcoming academic challenges?</w:t>
      </w:r>
    </w:p>
    <w:p w:rsidR="00000000" w:rsidDel="00000000" w:rsidP="00000000" w:rsidRDefault="00000000" w:rsidRPr="00000000" w14:paraId="0000016B">
      <w:pPr>
        <w:spacing w:after="300" w:before="240" w:line="480" w:lineRule="auto"/>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-in order to overcome the academic challenges teacher used to have a summer class to those student who didn't do participate in their previously classes in the mean time so the students they can passed their activities that they didn't passed in that time because of the slow internet connection or having issued in the network.</w:t>
      </w:r>
    </w:p>
    <w:p w:rsidR="00000000" w:rsidDel="00000000" w:rsidP="00000000" w:rsidRDefault="00000000" w:rsidRPr="00000000" w14:paraId="0000016C">
      <w:pPr>
        <w:spacing w:after="300" w:before="240" w:line="480" w:lineRule="auto"/>
        <w:jc w:val="both"/>
        <w:rPr>
          <w:rFonts w:ascii="Times New Roman" w:cs="Times New Roman" w:eastAsia="Times New Roman" w:hAnsi="Times New Roman"/>
          <w:b w:val="1"/>
          <w:color w:val="202124"/>
          <w:sz w:val="18"/>
          <w:szCs w:val="18"/>
        </w:rPr>
      </w:pPr>
      <w:r w:rsidDel="00000000" w:rsidR="00000000" w:rsidRPr="00000000">
        <w:rPr>
          <w:rtl w:val="0"/>
        </w:rPr>
      </w:r>
    </w:p>
    <w:p w:rsidR="00000000" w:rsidDel="00000000" w:rsidP="00000000" w:rsidRDefault="00000000" w:rsidRPr="00000000" w14:paraId="0000016D">
      <w:pPr>
        <w:spacing w:after="300" w:before="240" w:line="480" w:lineRule="auto"/>
        <w:jc w:val="both"/>
        <w:rPr>
          <w:rFonts w:ascii="Times New Roman" w:cs="Times New Roman" w:eastAsia="Times New Roman" w:hAnsi="Times New Roman"/>
          <w:b w:val="1"/>
          <w:color w:val="202124"/>
          <w:sz w:val="18"/>
          <w:szCs w:val="18"/>
        </w:rPr>
      </w:pPr>
      <w:r w:rsidDel="00000000" w:rsidR="00000000" w:rsidRPr="00000000">
        <w:rPr>
          <w:rtl w:val="0"/>
        </w:rPr>
      </w:r>
    </w:p>
    <w:p w:rsidR="00000000" w:rsidDel="00000000" w:rsidP="00000000" w:rsidRDefault="00000000" w:rsidRPr="00000000" w14:paraId="0000016E">
      <w:pPr>
        <w:spacing w:after="300" w:before="240" w:line="480" w:lineRule="auto"/>
        <w:jc w:val="both"/>
        <w:rPr>
          <w:rFonts w:ascii="Times New Roman" w:cs="Times New Roman" w:eastAsia="Times New Roman" w:hAnsi="Times New Roman"/>
          <w:b w:val="1"/>
          <w:color w:val="202124"/>
          <w:sz w:val="18"/>
          <w:szCs w:val="18"/>
        </w:rPr>
      </w:pPr>
      <w:r w:rsidDel="00000000" w:rsidR="00000000" w:rsidRPr="00000000">
        <w:rPr>
          <w:rtl w:val="0"/>
        </w:rPr>
      </w:r>
    </w:p>
    <w:p w:rsidR="00000000" w:rsidDel="00000000" w:rsidP="00000000" w:rsidRDefault="00000000" w:rsidRPr="00000000" w14:paraId="0000016F">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APA</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Reference:</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173">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Adelsberger, H., Collis, B., &amp; Pawlowski, J. (2002).Handbook on information </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240" w:lineRule="auto"/>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technologies for education and training. Berlin: Springer-Verlag. From: </w:t>
      </w:r>
      <w:hyperlink r:id="rId17">
        <w:r w:rsidDel="00000000" w:rsidR="00000000" w:rsidRPr="00000000">
          <w:rPr>
            <w:rFonts w:ascii="Times New Roman" w:cs="Times New Roman" w:eastAsia="Times New Roman" w:hAnsi="Times New Roman"/>
            <w:color w:val="0000ff"/>
            <w:sz w:val="20"/>
            <w:szCs w:val="20"/>
            <w:u w:val="single"/>
            <w:rtl w:val="0"/>
          </w:rPr>
          <w:t xml:space="preserve">https://link.springer.com/article/10.1007/BF03026497</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highlight w:val="white"/>
        </w:rPr>
      </w:pPr>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ICT; Technology Integration; Barriers and Solutions of ICT use; Teachers’ attitudes and </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ind w:left="720" w:firstLine="72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beliefs on ICT use. From: </w:t>
      </w:r>
      <w:hyperlink r:id="rId18">
        <w:r w:rsidDel="00000000" w:rsidR="00000000" w:rsidRPr="00000000">
          <w:rPr>
            <w:rFonts w:ascii="Times New Roman" w:cs="Times New Roman" w:eastAsia="Times New Roman" w:hAnsi="Times New Roman"/>
            <w:color w:val="0000ff"/>
            <w:sz w:val="20"/>
            <w:szCs w:val="20"/>
            <w:u w:val="single"/>
            <w:rtl w:val="0"/>
          </w:rPr>
          <w:t xml:space="preserve">https://files.eric.ed.gov/fulltext/EJ1182651.pdf</w:t>
        </w:r>
      </w:hyperlink>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79">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color w:val="000000"/>
          <w:sz w:val="20"/>
          <w:szCs w:val="20"/>
          <w:rtl w:val="0"/>
        </w:rPr>
        <w:t xml:space="preserve">IAESB (2018) “INFORMATION AND COMMUNICATIONS TECHNOLOGY LITERATURE REVIEW”. </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240" w:lineRule="auto"/>
        <w:ind w:left="1440" w:firstLine="0"/>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color w:val="000000"/>
          <w:sz w:val="20"/>
          <w:szCs w:val="20"/>
          <w:rtl w:val="0"/>
        </w:rPr>
        <w:t xml:space="preserve">From: </w:t>
      </w:r>
      <w:hyperlink r:id="rId19">
        <w:r w:rsidDel="00000000" w:rsidR="00000000" w:rsidRPr="00000000">
          <w:rPr>
            <w:rFonts w:ascii="Times New Roman" w:cs="Times New Roman" w:eastAsia="Times New Roman" w:hAnsi="Times New Roman"/>
            <w:color w:val="0000ff"/>
            <w:sz w:val="20"/>
            <w:szCs w:val="20"/>
            <w:u w:val="single"/>
            <w:rtl w:val="0"/>
          </w:rPr>
          <w:t xml:space="preserve">https://www.iaesb.org/publications/information-and-communications-technology-literature-review-0</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7C">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International Journal of Management and Commerce InnovationsISSN 2348-7585 </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240" w:lineRule="auto"/>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(Online) Vol. 4, Issue 1, pp: (24-31), Month: April 2016 – September 2016, Available at: “Impact of ICT on Teaching and Learning:A Literature Review” Bindu C.N Research </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7F">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Scholar, Banasthali University, Rajasthan, India. Impact of ICT on Teaching and </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240" w:lineRule="auto"/>
        <w:ind w:left="720" w:firstLine="72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Learning A Literature_Review From: </w:t>
      </w:r>
      <w:hyperlink r:id="rId20">
        <w:r w:rsidDel="00000000" w:rsidR="00000000" w:rsidRPr="00000000">
          <w:rPr>
            <w:rFonts w:ascii="Times New Roman" w:cs="Times New Roman" w:eastAsia="Times New Roman" w:hAnsi="Times New Roman"/>
            <w:color w:val="0000ff"/>
            <w:sz w:val="20"/>
            <w:szCs w:val="20"/>
            <w:u w:val="single"/>
            <w:rtl w:val="0"/>
          </w:rPr>
          <w:t xml:space="preserve">https://www</w:t>
        </w:r>
      </w:hyperlink>
      <w:r w:rsidDel="00000000" w:rsidR="00000000" w:rsidRPr="00000000">
        <w:rPr>
          <w:rFonts w:ascii="Times New Roman" w:cs="Times New Roman" w:eastAsia="Times New Roman" w:hAnsi="Times New Roman"/>
          <w:color w:val="000000"/>
          <w:sz w:val="20"/>
          <w:szCs w:val="20"/>
          <w:rtl w:val="0"/>
        </w:rPr>
        <w:t xml:space="preserve">.academia.edu/37800061</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82">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color w:val="000000"/>
          <w:sz w:val="20"/>
          <w:szCs w:val="20"/>
          <w:rtl w:val="0"/>
        </w:rPr>
        <w:t xml:space="preserve">WIKIBOOKS (2018) “ICT in Education/The Promise of ICTs in Education”.                                         </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240" w:lineRule="auto"/>
        <w:ind w:left="720" w:firstLine="720"/>
        <w:rPr>
          <w:rFonts w:ascii="Times New Roman" w:cs="Times New Roman" w:eastAsia="Times New Roman" w:hAnsi="Times New Roman"/>
          <w:color w:val="0000ff"/>
          <w:sz w:val="20"/>
          <w:szCs w:val="20"/>
          <w:u w:val="single"/>
        </w:rPr>
      </w:pPr>
      <w:hyperlink r:id="rId21">
        <w:r w:rsidDel="00000000" w:rsidR="00000000" w:rsidRPr="00000000">
          <w:rPr>
            <w:rFonts w:ascii="Times New Roman" w:cs="Times New Roman" w:eastAsia="Times New Roman" w:hAnsi="Times New Roman"/>
            <w:color w:val="0000ff"/>
            <w:sz w:val="20"/>
            <w:szCs w:val="20"/>
            <w:u w:val="single"/>
            <w:rtl w:val="0"/>
          </w:rPr>
          <w:t xml:space="preserve">https://en.wikibooks.org/wiki/ICT_in_Education/The_Promise_of_ICTs_in_Education</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8A">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Ph. D Research Scholar, Department of Education, Tripura University (A Central </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line="240" w:lineRule="auto"/>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University), Agartala, Suryamaninagar-799022, Tripura, India. **Ph. D Research Scholar, Department of Education, Tripura University (A Central University), Agartala, Suryamaninagar-799022, Tripura, India. E-Mail:kamaldeb99@gmail. Com ICT, technology, pre-service, in –service, student teacher, teacher training. </w:t>
      </w:r>
      <w:hyperlink r:id="rId22">
        <w:r w:rsidDel="00000000" w:rsidR="00000000" w:rsidRPr="00000000">
          <w:rPr>
            <w:rFonts w:ascii="Times New Roman" w:cs="Times New Roman" w:eastAsia="Times New Roman" w:hAnsi="Times New Roman"/>
            <w:color w:val="0000ff"/>
            <w:sz w:val="20"/>
            <w:szCs w:val="20"/>
            <w:u w:val="single"/>
            <w:rtl w:val="0"/>
          </w:rPr>
          <w:t xml:space="preserve">https://www.ripublication.com/ijeis16/ijeisv6n1_01.pdf</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8D">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Johannes Bauer &amp; Caroline Brooks &amp; Keith Hampton </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0" w:line="240" w:lineRule="auto"/>
        <w:ind w:left="144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Michigan State University</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0" w:line="240" w:lineRule="auto"/>
        <w:ind w:left="720" w:firstLine="72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Poor Internet connection leaves rural students behind</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0" w:line="240" w:lineRule="auto"/>
        <w:ind w:left="720" w:firstLine="720"/>
        <w:rPr>
          <w:rFonts w:ascii="Times New Roman" w:cs="Times New Roman" w:eastAsia="Times New Roman" w:hAnsi="Times New Roman"/>
          <w:color w:val="000000"/>
          <w:sz w:val="20"/>
          <w:szCs w:val="20"/>
        </w:rPr>
      </w:pPr>
      <w:hyperlink r:id="rId23">
        <w:r w:rsidDel="00000000" w:rsidR="00000000" w:rsidRPr="00000000">
          <w:rPr>
            <w:rFonts w:ascii="Times New Roman" w:cs="Times New Roman" w:eastAsia="Times New Roman" w:hAnsi="Times New Roman"/>
            <w:color w:val="0000ff"/>
            <w:sz w:val="20"/>
            <w:szCs w:val="20"/>
            <w:u w:val="single"/>
            <w:rtl w:val="0"/>
          </w:rPr>
          <w:t xml:space="preserve">https://msutoday.msu.edu</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92">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Aishah Siddiquah  Lahore College for Women University, Lahore, PAKISTAN </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0" w:line="240" w:lineRule="auto"/>
        <w:ind w:left="720" w:firstLine="72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Zeema Salim Lahore College for Women University, Jhang Campus, PAKISTAN </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0" w:line="240" w:lineRule="auto"/>
        <w:ind w:left="720" w:firstLine="72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Received 21 June 2017 ▪ Revised 21 July 2017 ▪ Accepted 21 July 2017</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0" w:line="240" w:lineRule="auto"/>
        <w:ind w:left="1440" w:firstLine="0"/>
        <w:rPr>
          <w:rFonts w:ascii="Times New Roman" w:cs="Times New Roman" w:eastAsia="Times New Roman" w:hAnsi="Times New Roman"/>
          <w:sz w:val="20"/>
          <w:szCs w:val="20"/>
        </w:rPr>
      </w:pPr>
      <w:hyperlink r:id="rId24">
        <w:r w:rsidDel="00000000" w:rsidR="00000000" w:rsidRPr="00000000">
          <w:rPr>
            <w:rFonts w:ascii="Times New Roman" w:cs="Times New Roman" w:eastAsia="Times New Roman" w:hAnsi="Times New Roman"/>
            <w:color w:val="0000ff"/>
            <w:sz w:val="20"/>
            <w:szCs w:val="20"/>
            <w:u w:val="single"/>
            <w:rtl w:val="0"/>
          </w:rPr>
          <w:t xml:space="preserve">https://www.ejmste.com/download/the-ict-facilities-skills-usage-and-the-problems-faced-by-the-students-of-higher-education-4921.pdf</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lin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9A">
      <w:pPr>
        <w:numPr>
          <w:ilvl w:val="0"/>
          <w:numId w:val="3"/>
        </w:numPr>
        <w:pBdr>
          <w:top w:space="0" w:sz="0" w:val="nil"/>
          <w:left w:space="0" w:sz="0" w:val="nil"/>
          <w:bottom w:space="0" w:sz="0" w:val="nil"/>
          <w:right w:space="0" w:sz="0" w:val="nil"/>
          <w:between w:space="0" w:sz="0" w:val="nil"/>
        </w:pBdr>
        <w:spacing w:after="100" w:before="10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Definitions by TechTerms.com, January 4, 2010 </w:t>
      </w:r>
    </w:p>
    <w:p w:rsidR="00000000" w:rsidDel="00000000" w:rsidP="00000000" w:rsidRDefault="00000000" w:rsidRPr="00000000" w14:paraId="0000019B">
      <w:pPr>
        <w:spacing w:after="100" w:before="100" w:line="240" w:lineRule="auto"/>
        <w:ind w:left="1080" w:firstLine="360"/>
        <w:rPr>
          <w:rFonts w:ascii="Times New Roman" w:cs="Times New Roman" w:eastAsia="Times New Roman" w:hAnsi="Times New Roman"/>
          <w:color w:val="000000"/>
        </w:rPr>
      </w:pPr>
      <w:hyperlink r:id="rId25">
        <w:r w:rsidDel="00000000" w:rsidR="00000000" w:rsidRPr="00000000">
          <w:rPr>
            <w:rFonts w:ascii="Times New Roman" w:cs="Times New Roman" w:eastAsia="Times New Roman" w:hAnsi="Times New Roman"/>
            <w:color w:val="0000ff"/>
            <w:sz w:val="20"/>
            <w:szCs w:val="20"/>
            <w:u w:val="single"/>
            <w:rtl w:val="0"/>
          </w:rPr>
          <w:t xml:space="preserve">https://techterms.com/definition/ict</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19D">
      <w:pPr>
        <w:numPr>
          <w:ilvl w:val="0"/>
          <w:numId w:val="5"/>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rtl w:val="0"/>
        </w:rPr>
        <w:t xml:space="preserve">Emmy, Jerry Impact of Internet Usage on the Academic Performance of Undergraduates Students: A case study of the University</w: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0" w:line="480" w:lineRule="auto"/>
        <w:ind w:left="720" w:firstLine="0"/>
        <w:jc w:val="both"/>
        <w:rPr>
          <w:rFonts w:ascii="Times New Roman" w:cs="Times New Roman" w:eastAsia="Times New Roman" w:hAnsi="Times New Roman"/>
          <w:color w:val="000000"/>
          <w:highlight w:val="white"/>
        </w:rPr>
      </w:pPr>
      <w:hyperlink r:id="rId26">
        <w:r w:rsidDel="00000000" w:rsidR="00000000" w:rsidRPr="00000000">
          <w:rPr>
            <w:rFonts w:ascii="Times New Roman" w:cs="Times New Roman" w:eastAsia="Times New Roman" w:hAnsi="Times New Roman"/>
            <w:color w:val="0000ff"/>
            <w:sz w:val="20"/>
            <w:szCs w:val="20"/>
            <w:u w:val="single"/>
            <w:rtl w:val="0"/>
          </w:rPr>
          <w:t xml:space="preserve">https://d1wqtxts1xzle7.cloudfront.net/51651315/Impact_of_Internet_Usage_on_the_Academic_Performance_of_Undergraduates_Students_copy-with-cover-page-v2.pdf?Expires=1637251594&amp;Signature=J0rikYzNk3Su6~3CK6VFAcrFVIKXw87mkeTpgvSlqH3Nk6w43WRAQh8NHVNdzsXqQLHisWjg2hjhPqd0r7jOzlt3OMZtIYltmsaHl9CZzJvPlJ4cFvOjrPHTvDkEj5DM3BUPW7h6dQsRYfQxddbcIyaQsnmvPM5aeNVCE9s-lTlOuyvMVJq~gBI3jzS0UkaJA~SCVKtdUiLAoze3TSPSoLJLB6oQGDEXEXlar1oc~9wQbo7-qcJy2c7bc9ewUjlxLnbkcS60LlrkV-qkHVfrNIT95Ck8bI0-lCT4jIZTmL-kEL5jw~PKxYztJTEG2Gg~j36hffQsL4keUwTpq3mijQ__&amp;Key-Pair-Id=APKAJLOHF5GGSLRBV4ZA</w:t>
        </w:r>
      </w:hyperlink>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19F">
      <w:pPr>
        <w:numPr>
          <w:ilvl w:val="0"/>
          <w:numId w:val="5"/>
        </w:numPr>
        <w:pBdr>
          <w:top w:space="0" w:sz="0" w:val="nil"/>
          <w:left w:space="0" w:sz="0" w:val="nil"/>
          <w:bottom w:space="0" w:sz="0" w:val="nil"/>
          <w:right w:space="0" w:sz="0" w:val="nil"/>
          <w:between w:space="0" w:sz="0" w:val="nil"/>
        </w:pBdr>
        <w:spacing w:after="0" w:before="240" w:line="480" w:lineRule="auto"/>
        <w:ind w:left="720" w:hanging="360"/>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000000"/>
          <w:sz w:val="20"/>
          <w:szCs w:val="20"/>
          <w:rtl w:val="0"/>
        </w:rPr>
        <w:t xml:space="preserve">Adeyinka, Tella University of Botswana Undergraduates Uses of the Internet:Implications on Academic Performance</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480" w:lineRule="auto"/>
        <w:ind w:left="720" w:firstLine="0"/>
        <w:jc w:val="both"/>
        <w:rPr>
          <w:rFonts w:ascii="Times New Roman" w:cs="Times New Roman" w:eastAsia="Times New Roman" w:hAnsi="Times New Roman"/>
          <w:color w:val="202124"/>
          <w:sz w:val="20"/>
          <w:szCs w:val="20"/>
        </w:rPr>
      </w:pPr>
      <w:hyperlink r:id="rId27">
        <w:r w:rsidDel="00000000" w:rsidR="00000000" w:rsidRPr="00000000">
          <w:rPr>
            <w:rFonts w:ascii="Times New Roman" w:cs="Times New Roman" w:eastAsia="Times New Roman" w:hAnsi="Times New Roman"/>
            <w:color w:val="0000ff"/>
            <w:sz w:val="20"/>
            <w:szCs w:val="20"/>
            <w:u w:val="single"/>
            <w:rtl w:val="0"/>
          </w:rPr>
          <w:t xml:space="preserve">https://d1wqtxts1xzle7.cloudfront.net/48336694/University_of_Botswana_Undergraduates_Us20160826-11905-1ceb0k1-with-cover-page-v2.pdf?Expires=1637262139&amp;Signature=DNFNh7rL7dCoBME9bQVx9i1~BKPD1G-u7WwXvAegPupLMbWeiAOcxC9Lgu52ppwkIfYFdYN2i1n47boD~JnDYWjwtDoHK0QlivZFrdnI9cFEWY5GOslLW3gEou56pk658-Iak4K0RSX3SnLuefmMkOuJhDuiCXQwMS33n4-rqvx1K2fkMBypvFNzclQoJ3Uq4pyhVqbau8iv9o4QG5ZTrN~7kSkUcyvE9HJChpX7ER-p7bCPfmUk1eAH9Pk8S8ExWw-7lH~3XPQti4FlxfbvWUfx5PlNWNjiQOGLoJRI~moyMi5ASE8xcEp5DMPXVKyO9gtn~qDKiwGz856ePNnk-w__&amp;Key-Pair-Id=APKAJLOHF5GGSLRBV4ZA</w:t>
        </w:r>
      </w:hyperlink>
      <w:r w:rsidDel="00000000" w:rsidR="00000000" w:rsidRPr="00000000">
        <w:rPr>
          <w:rtl w:val="0"/>
        </w:rPr>
      </w:r>
    </w:p>
    <w:p w:rsidR="00000000" w:rsidDel="00000000" w:rsidP="00000000" w:rsidRDefault="00000000" w:rsidRPr="00000000" w14:paraId="000001A1">
      <w:pPr>
        <w:numPr>
          <w:ilvl w:val="0"/>
          <w:numId w:val="5"/>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rtl w:val="0"/>
        </w:rPr>
        <w:t xml:space="preserve">University students' usage of the internet resources for research and learning: forms of access and perceptions of utility. Received 24 July 2018, Revised 15 November 2018, Accepted 12 December 2018, Available online 17 December 2018.</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202124"/>
          <w:sz w:val="20"/>
          <w:szCs w:val="2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202124"/>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0" w:line="480" w:lineRule="auto"/>
        <w:ind w:left="720" w:firstLine="0"/>
        <w:jc w:val="both"/>
        <w:rPr>
          <w:rFonts w:ascii="Times New Roman" w:cs="Times New Roman" w:eastAsia="Times New Roman" w:hAnsi="Times New Roman"/>
          <w:color w:val="202124"/>
          <w:sz w:val="20"/>
          <w:szCs w:val="20"/>
        </w:rPr>
      </w:pPr>
      <w:hyperlink r:id="rId28">
        <w:r w:rsidDel="00000000" w:rsidR="00000000" w:rsidRPr="00000000">
          <w:rPr>
            <w:rFonts w:ascii="Times New Roman" w:cs="Times New Roman" w:eastAsia="Times New Roman" w:hAnsi="Times New Roman"/>
            <w:color w:val="0000ff"/>
            <w:sz w:val="20"/>
            <w:szCs w:val="20"/>
            <w:u w:val="single"/>
            <w:rtl w:val="0"/>
          </w:rPr>
          <w:t xml:space="preserve">https://www.sciencedirect.com/science/article/pii/S2405844018341227</w:t>
        </w:r>
      </w:hyperlink>
      <w:r w:rsidDel="00000000" w:rsidR="00000000" w:rsidRPr="00000000">
        <w:rPr>
          <w:rtl w:val="0"/>
        </w:rPr>
      </w:r>
    </w:p>
    <w:p w:rsidR="00000000" w:rsidDel="00000000" w:rsidP="00000000" w:rsidRDefault="00000000" w:rsidRPr="00000000" w14:paraId="000001A5">
      <w:pPr>
        <w:numPr>
          <w:ilvl w:val="0"/>
          <w:numId w:val="5"/>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S. Siddiqi and Z. A. Memon, "Internet Addiction Impacts on Time Management That Results in Poor Academic Performance," 2016 International Conference on Frontiers of Information Technology (FIT), 2016, pp. 63-68, doi: 10.1109/FIT.2016.020.</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0" w:line="480" w:lineRule="auto"/>
        <w:ind w:left="720" w:firstLine="0"/>
        <w:jc w:val="both"/>
        <w:rPr>
          <w:rFonts w:ascii="Times New Roman" w:cs="Times New Roman" w:eastAsia="Times New Roman" w:hAnsi="Times New Roman"/>
          <w:color w:val="202124"/>
          <w:sz w:val="20"/>
          <w:szCs w:val="20"/>
        </w:rPr>
      </w:pPr>
      <w:hyperlink r:id="rId29">
        <w:r w:rsidDel="00000000" w:rsidR="00000000" w:rsidRPr="00000000">
          <w:rPr>
            <w:rFonts w:ascii="Times New Roman" w:cs="Times New Roman" w:eastAsia="Times New Roman" w:hAnsi="Times New Roman"/>
            <w:color w:val="0000ff"/>
            <w:sz w:val="20"/>
            <w:szCs w:val="20"/>
            <w:u w:val="single"/>
            <w:rtl w:val="0"/>
          </w:rPr>
          <w:t xml:space="preserve">https://ieeexplore.ieee.org/abstract/document/7866729</w:t>
        </w:r>
      </w:hyperlink>
      <w:r w:rsidDel="00000000" w:rsidR="00000000" w:rsidRPr="00000000">
        <w:rPr>
          <w:rtl w:val="0"/>
        </w:rPr>
      </w:r>
    </w:p>
    <w:p w:rsidR="00000000" w:rsidDel="00000000" w:rsidP="00000000" w:rsidRDefault="00000000" w:rsidRPr="00000000" w14:paraId="000001A7">
      <w:pPr>
        <w:numPr>
          <w:ilvl w:val="0"/>
          <w:numId w:val="5"/>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rtl w:val="0"/>
        </w:rPr>
        <w:t xml:space="preserve">Camerini A-L, Schulz PJ, Jeannet A-M. The social inequalities of Internet access, its use, and the impact on children’s academic performance: Evidence from a longitudinal study in Switzerland. New Media &amp; Society. 2018;20(7):2489-2508. doi:10.1177/1461444817725918</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0" w:line="480" w:lineRule="auto"/>
        <w:ind w:left="720" w:firstLine="0"/>
        <w:jc w:val="both"/>
        <w:rPr>
          <w:rFonts w:ascii="Times New Roman" w:cs="Times New Roman" w:eastAsia="Times New Roman" w:hAnsi="Times New Roman"/>
          <w:color w:val="202124"/>
          <w:sz w:val="20"/>
          <w:szCs w:val="20"/>
        </w:rPr>
      </w:pPr>
      <w:hyperlink r:id="rId30">
        <w:r w:rsidDel="00000000" w:rsidR="00000000" w:rsidRPr="00000000">
          <w:rPr>
            <w:rFonts w:ascii="Times New Roman" w:cs="Times New Roman" w:eastAsia="Times New Roman" w:hAnsi="Times New Roman"/>
            <w:color w:val="0000ff"/>
            <w:sz w:val="20"/>
            <w:szCs w:val="20"/>
            <w:u w:val="single"/>
            <w:rtl w:val="0"/>
          </w:rPr>
          <w:t xml:space="preserve">https://journals.sagepub.com/doi/abs/10.1177/1461444817725918</w:t>
        </w:r>
      </w:hyperlink>
      <w:r w:rsidDel="00000000" w:rsidR="00000000" w:rsidRPr="00000000">
        <w:rPr>
          <w:rtl w:val="0"/>
        </w:rPr>
      </w:r>
    </w:p>
    <w:p w:rsidR="00000000" w:rsidDel="00000000" w:rsidP="00000000" w:rsidRDefault="00000000" w:rsidRPr="00000000" w14:paraId="000001A9">
      <w:pPr>
        <w:numPr>
          <w:ilvl w:val="0"/>
          <w:numId w:val="5"/>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Ragpala, E. (2021). Environmental Factors that Affect the Academic Performance of Senior High School Students during COVID-19 Pandemic. International Journal of Social Sciences: Current and Future Research Trends, 11(1), 1-19. Retrieved from </w:t>
      </w:r>
      <w:hyperlink r:id="rId31">
        <w:r w:rsidDel="00000000" w:rsidR="00000000" w:rsidRPr="00000000">
          <w:rPr>
            <w:rFonts w:ascii="Times New Roman" w:cs="Times New Roman" w:eastAsia="Times New Roman" w:hAnsi="Times New Roman"/>
            <w:color w:val="0000ff"/>
            <w:sz w:val="20"/>
            <w:szCs w:val="20"/>
            <w:u w:val="single"/>
            <w:rtl w:val="0"/>
          </w:rPr>
          <w:t xml:space="preserve">https://ijsscfrtjournal.isrra.org/index.php/Social_Science_Journal/article/view/863</w:t>
        </w:r>
      </w:hyperlink>
      <w:r w:rsidDel="00000000" w:rsidR="00000000" w:rsidRPr="00000000">
        <w:rPr>
          <w:rtl w:val="0"/>
        </w:rPr>
      </w:r>
    </w:p>
    <w:p w:rsidR="00000000" w:rsidDel="00000000" w:rsidP="00000000" w:rsidRDefault="00000000" w:rsidRPr="00000000" w14:paraId="000001AA">
      <w:pPr>
        <w:numPr>
          <w:ilvl w:val="0"/>
          <w:numId w:val="5"/>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Casillano, Niel Francis B. (March 2019) Challenges of Implementing an E-learning Platform in an Internet Struggling Province in the Philippines. Indian Journal of Science and Technology, Vol 12(10), DOI: 10.17485/ijst/2019/v12i10/137594 </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0" w:line="480" w:lineRule="auto"/>
        <w:ind w:left="720" w:firstLine="0"/>
        <w:jc w:val="both"/>
        <w:rPr>
          <w:rFonts w:ascii="Times New Roman" w:cs="Times New Roman" w:eastAsia="Times New Roman" w:hAnsi="Times New Roman"/>
          <w:color w:val="000000"/>
          <w:sz w:val="20"/>
          <w:szCs w:val="20"/>
        </w:rPr>
      </w:pPr>
      <w:hyperlink r:id="rId32">
        <w:r w:rsidDel="00000000" w:rsidR="00000000" w:rsidRPr="00000000">
          <w:rPr>
            <w:rFonts w:ascii="Times New Roman" w:cs="Times New Roman" w:eastAsia="Times New Roman" w:hAnsi="Times New Roman"/>
            <w:color w:val="0000ff"/>
            <w:sz w:val="20"/>
            <w:szCs w:val="20"/>
            <w:u w:val="single"/>
            <w:rtl w:val="0"/>
          </w:rPr>
          <w:t xml:space="preserve">https://pdfs.semanticscholar.org/0d57/84c13b367c1fed57472a2fef358c698ef109.pdf</w:t>
        </w:r>
      </w:hyperlink>
      <w:r w:rsidDel="00000000" w:rsidR="00000000" w:rsidRPr="00000000">
        <w:rPr>
          <w:rtl w:val="0"/>
        </w:rPr>
      </w:r>
    </w:p>
    <w:p w:rsidR="00000000" w:rsidDel="00000000" w:rsidP="00000000" w:rsidRDefault="00000000" w:rsidRPr="00000000" w14:paraId="000001AC">
      <w:pPr>
        <w:numPr>
          <w:ilvl w:val="0"/>
          <w:numId w:val="5"/>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International Journal of Learning, Teaching and Educational Research Vol. 20, No. 7, pp. 262-290, July 2021 </w:t>
      </w:r>
      <w:hyperlink r:id="rId33">
        <w:r w:rsidDel="00000000" w:rsidR="00000000" w:rsidRPr="00000000">
          <w:rPr>
            <w:rFonts w:ascii="Times New Roman" w:cs="Times New Roman" w:eastAsia="Times New Roman" w:hAnsi="Times New Roman"/>
            <w:color w:val="0000ff"/>
            <w:sz w:val="20"/>
            <w:szCs w:val="20"/>
            <w:u w:val="single"/>
            <w:rtl w:val="0"/>
          </w:rPr>
          <w:t xml:space="preserve">https://doi.org/10.26803/ijlter.20.7.15</w:t>
        </w:r>
      </w:hyperlink>
      <w:r w:rsidDel="00000000" w:rsidR="00000000" w:rsidRPr="00000000">
        <w:rPr>
          <w:rFonts w:ascii="Times New Roman" w:cs="Times New Roman" w:eastAsia="Times New Roman" w:hAnsi="Times New Roman"/>
          <w:color w:val="000000"/>
          <w:sz w:val="20"/>
          <w:szCs w:val="20"/>
          <w:rtl w:val="0"/>
        </w:rPr>
        <w:t xml:space="preserve"> Received May 19, 2021; Revised Jul 04, 2021; Accepted Jul 31, 2021.</w:t>
      </w:r>
    </w:p>
    <w:p w:rsidR="00000000" w:rsidDel="00000000" w:rsidP="00000000" w:rsidRDefault="00000000" w:rsidRPr="00000000" w14:paraId="000001AD">
      <w:pPr>
        <w:numPr>
          <w:ilvl w:val="0"/>
          <w:numId w:val="5"/>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Barrot, J.S., Llenares, I.I. &amp; del Rosario, L.S. Students’ online learning challenges during the pandemic and how they cope with them: The case of the Philippines. Educ Inf Technol 26, 7321–7338 (2021). </w:t>
      </w:r>
      <w:hyperlink r:id="rId34">
        <w:r w:rsidDel="00000000" w:rsidR="00000000" w:rsidRPr="00000000">
          <w:rPr>
            <w:rFonts w:ascii="Times New Roman" w:cs="Times New Roman" w:eastAsia="Times New Roman" w:hAnsi="Times New Roman"/>
            <w:color w:val="0000ff"/>
            <w:sz w:val="20"/>
            <w:szCs w:val="20"/>
            <w:u w:val="single"/>
            <w:rtl w:val="0"/>
          </w:rPr>
          <w:t xml:space="preserve">https://doi.org/10.1007/s10639-021-10589-x</w:t>
        </w:r>
      </w:hyperlink>
      <w:r w:rsidDel="00000000" w:rsidR="00000000" w:rsidRPr="00000000">
        <w:rPr>
          <w:rFonts w:ascii="Times New Roman" w:cs="Times New Roman" w:eastAsia="Times New Roman" w:hAnsi="Times New Roman"/>
          <w:color w:val="202124"/>
          <w:sz w:val="20"/>
          <w:szCs w:val="20"/>
          <w:rtl w:val="0"/>
        </w:rPr>
        <w:t xml:space="preserve"> </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202124"/>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202124"/>
          <w:sz w:val="20"/>
          <w:szCs w:val="2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color w:val="202124"/>
          <w:sz w:val="20"/>
          <w:szCs w:val="20"/>
        </w:rPr>
      </w:pPr>
      <w:r w:rsidDel="00000000" w:rsidR="00000000" w:rsidRPr="00000000">
        <w:rPr>
          <w:rtl w:val="0"/>
        </w:rPr>
      </w:r>
    </w:p>
    <w:p w:rsidR="00000000" w:rsidDel="00000000" w:rsidP="00000000" w:rsidRDefault="00000000" w:rsidRPr="00000000" w14:paraId="000001B1">
      <w:pPr>
        <w:numPr>
          <w:ilvl w:val="0"/>
          <w:numId w:val="5"/>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rtl w:val="0"/>
        </w:rPr>
        <w:t xml:space="preserve">Laguador, J. (2021). Challenges Encountered during Pandemic in Flexible Learning Among College Students Living in Urban, Rural, and Suburban Areas in the Philippines. Asia Pacific Journal of Educational Perspectives , 8(1), 10–18. </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0" w:line="480" w:lineRule="auto"/>
        <w:ind w:left="720" w:firstLine="0"/>
        <w:jc w:val="both"/>
        <w:rPr>
          <w:rFonts w:ascii="Times New Roman" w:cs="Times New Roman" w:eastAsia="Times New Roman" w:hAnsi="Times New Roman"/>
          <w:color w:val="202124"/>
          <w:sz w:val="20"/>
          <w:szCs w:val="20"/>
        </w:rPr>
      </w:pPr>
      <w:hyperlink r:id="rId35">
        <w:r w:rsidDel="00000000" w:rsidR="00000000" w:rsidRPr="00000000">
          <w:rPr>
            <w:rFonts w:ascii="Times New Roman" w:cs="Times New Roman" w:eastAsia="Times New Roman" w:hAnsi="Times New Roman"/>
            <w:color w:val="0000ff"/>
            <w:sz w:val="20"/>
            <w:szCs w:val="20"/>
            <w:u w:val="single"/>
            <w:rtl w:val="0"/>
          </w:rPr>
          <w:t xml:space="preserve">https://www.academia.edu/46915690/Challenges_Encountered_during_Pandemic_in_Flexible_Learning_Among_College_Students_Living_in_Urban_Rural_and_Suburban_Areas_in_the_Philippines?auto=citations&amp;from=cover_page</w:t>
        </w:r>
      </w:hyperlink>
      <w:r w:rsidDel="00000000" w:rsidR="00000000" w:rsidRPr="00000000">
        <w:rPr>
          <w:rFonts w:ascii="Times New Roman" w:cs="Times New Roman" w:eastAsia="Times New Roman" w:hAnsi="Times New Roman"/>
          <w:color w:val="202124"/>
          <w:sz w:val="20"/>
          <w:szCs w:val="20"/>
          <w:rtl w:val="0"/>
        </w:rPr>
        <w:t xml:space="preserve"> </w:t>
      </w:r>
    </w:p>
    <w:p w:rsidR="00000000" w:rsidDel="00000000" w:rsidP="00000000" w:rsidRDefault="00000000" w:rsidRPr="00000000" w14:paraId="000001B3">
      <w:pPr>
        <w:numPr>
          <w:ilvl w:val="0"/>
          <w:numId w:val="5"/>
        </w:numPr>
        <w:pBdr>
          <w:top w:space="0" w:sz="0" w:val="nil"/>
          <w:left w:space="0" w:sz="0" w:val="nil"/>
          <w:bottom w:space="0" w:sz="0" w:val="nil"/>
          <w:right w:space="0" w:sz="0" w:val="nil"/>
          <w:between w:space="0" w:sz="0" w:val="nil"/>
        </w:pBdr>
        <w:spacing w:after="300" w:line="480" w:lineRule="auto"/>
        <w:ind w:left="720" w:hanging="360"/>
        <w:jc w:val="both"/>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color w:val="202124"/>
          <w:sz w:val="20"/>
          <w:szCs w:val="20"/>
          <w:rtl w:val="0"/>
        </w:rPr>
        <w:t xml:space="preserve">Aguilar, M. V., &amp; Torres, G. (2021). Making Sense of Online Classes during Quarantine due to the COVID-19 Pandemic: Students’ Perceptions from a Philippine University. Asia Social Issues, 14(4), Article 248066 (15 pages). Retrieved from </w:t>
      </w:r>
      <w:hyperlink r:id="rId36">
        <w:r w:rsidDel="00000000" w:rsidR="00000000" w:rsidRPr="00000000">
          <w:rPr>
            <w:rFonts w:ascii="Times New Roman" w:cs="Times New Roman" w:eastAsia="Times New Roman" w:hAnsi="Times New Roman"/>
            <w:color w:val="0000ff"/>
            <w:sz w:val="20"/>
            <w:szCs w:val="20"/>
            <w:u w:val="single"/>
            <w:rtl w:val="0"/>
          </w:rPr>
          <w:t xml:space="preserve">https://so06.tci-thaijo.org/index.php/asi/article/view/248066</w:t>
        </w:r>
      </w:hyperlink>
      <w:r w:rsidDel="00000000" w:rsidR="00000000" w:rsidRPr="00000000">
        <w:rPr>
          <w:rFonts w:ascii="Times New Roman" w:cs="Times New Roman" w:eastAsia="Times New Roman" w:hAnsi="Times New Roman"/>
          <w:color w:val="202124"/>
          <w:sz w:val="20"/>
          <w:szCs w:val="20"/>
          <w:rtl w:val="0"/>
        </w:rPr>
        <w:t xml:space="preserve"> </w:t>
      </w:r>
      <w:r w:rsidDel="00000000" w:rsidR="00000000" w:rsidRPr="00000000">
        <w:rPr>
          <w:rtl w:val="0"/>
        </w:rPr>
      </w:r>
    </w:p>
    <w:p w:rsidR="00000000" w:rsidDel="00000000" w:rsidP="00000000" w:rsidRDefault="00000000" w:rsidRPr="00000000" w14:paraId="000001B4">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1B5">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1B6">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1B7">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1B8">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1B9">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1BA">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1BB">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1BC">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1BD">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1BE">
      <w:pPr>
        <w:spacing w:after="300" w:before="240" w:line="480" w:lineRule="auto"/>
        <w:jc w:val="center"/>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Letter of Consent for the Respondents</w:t>
      </w:r>
    </w:p>
    <w:p w:rsidR="00000000" w:rsidDel="00000000" w:rsidP="00000000" w:rsidRDefault="00000000" w:rsidRPr="00000000" w14:paraId="000001BF">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January 29, 202</w:t>
      </w:r>
    </w:p>
    <w:p w:rsidR="00000000" w:rsidDel="00000000" w:rsidP="00000000" w:rsidRDefault="00000000" w:rsidRPr="00000000" w14:paraId="000001C0">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Dear Sir/Ma’am: Good Day!</w:t>
      </w:r>
    </w:p>
    <w:p w:rsidR="00000000" w:rsidDel="00000000" w:rsidP="00000000" w:rsidRDefault="00000000" w:rsidRPr="00000000" w14:paraId="000001C1">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We are Grade 12 Liscov under the Information and Communication Technologies Strand Students of General Tiburcio De Leon National High School who are currently conducting research entitled “The Effects of Slow Internet Connection on The Academic Performance of grade 12 students”. This study is major requirement for our Practical Research 2 subject. In line with this, we would like to request permission from you to be our respondents,</w:t>
      </w:r>
    </w:p>
    <w:p w:rsidR="00000000" w:rsidDel="00000000" w:rsidP="00000000" w:rsidRDefault="00000000" w:rsidRPr="00000000" w14:paraId="000001C2">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With your permission, we would like to audiotape or record the primary and substantial information on the interview in order for us to focus on the conversation and use it for our verbatim.</w:t>
      </w:r>
    </w:p>
    <w:p w:rsidR="00000000" w:rsidDel="00000000" w:rsidP="00000000" w:rsidRDefault="00000000" w:rsidRPr="00000000" w14:paraId="000001C3">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Your responses will hold a great significance in the quest of our Research data collection. All your answers will be highly appreciated.</w:t>
      </w:r>
    </w:p>
    <w:p w:rsidR="00000000" w:rsidDel="00000000" w:rsidP="00000000" w:rsidRDefault="00000000" w:rsidRPr="00000000" w14:paraId="000001C4">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The Following are the list of students researchers:</w:t>
      </w:r>
    </w:p>
    <w:p w:rsidR="00000000" w:rsidDel="00000000" w:rsidP="00000000" w:rsidRDefault="00000000" w:rsidRPr="00000000" w14:paraId="000001C5">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Fungo, Aleis Yuri</w:t>
        <w:tab/>
        <w:tab/>
        <w:t xml:space="preserve">Villablanca, Anabell       </w:t>
        <w:tab/>
        <w:t xml:space="preserve">Orquero, Leanne</w:t>
      </w:r>
    </w:p>
    <w:p w:rsidR="00000000" w:rsidDel="00000000" w:rsidP="00000000" w:rsidRDefault="00000000" w:rsidRPr="00000000" w14:paraId="000001C6">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Tornuas, Jeff Albert Buenafe</w:t>
        <w:tab/>
        <w:t xml:space="preserve">Sena, Rhuzzle Angelo       </w:t>
        <w:tab/>
        <w:t xml:space="preserve">Pando, Renz Justine                 </w:t>
      </w:r>
    </w:p>
    <w:p w:rsidR="00000000" w:rsidDel="00000000" w:rsidP="00000000" w:rsidRDefault="00000000" w:rsidRPr="00000000" w14:paraId="000001C7">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Grutas, Mark Angelo                           </w:t>
        <w:tab/>
        <w:t xml:space="preserve">Morales, Yvanne Louie</w:t>
      </w:r>
    </w:p>
    <w:p w:rsidR="00000000" w:rsidDel="00000000" w:rsidP="00000000" w:rsidRDefault="00000000" w:rsidRPr="00000000" w14:paraId="000001C8">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Respectfully yours,</w:t>
      </w:r>
    </w:p>
    <w:p w:rsidR="00000000" w:rsidDel="00000000" w:rsidP="00000000" w:rsidRDefault="00000000" w:rsidRPr="00000000" w14:paraId="000001C9">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Anabell Villablanca</w:t>
      </w:r>
    </w:p>
    <w:p w:rsidR="00000000" w:rsidDel="00000000" w:rsidP="00000000" w:rsidRDefault="00000000" w:rsidRPr="00000000" w14:paraId="000001CA">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Liscov Group 2 Leader</w:t>
      </w:r>
    </w:p>
    <w:p w:rsidR="00000000" w:rsidDel="00000000" w:rsidP="00000000" w:rsidRDefault="00000000" w:rsidRPr="00000000" w14:paraId="000001CB">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w:t>
      </w:r>
    </w:p>
    <w:p w:rsidR="00000000" w:rsidDel="00000000" w:rsidP="00000000" w:rsidRDefault="00000000" w:rsidRPr="00000000" w14:paraId="000001CC">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Noted,</w:t>
      </w:r>
    </w:p>
    <w:p w:rsidR="00000000" w:rsidDel="00000000" w:rsidP="00000000" w:rsidRDefault="00000000" w:rsidRPr="00000000" w14:paraId="000001CD">
      <w:pPr>
        <w:spacing w:after="300" w:before="240" w:line="48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Abbey Shane Paquera </w:t>
      </w:r>
    </w:p>
    <w:p w:rsidR="00000000" w:rsidDel="00000000" w:rsidP="00000000" w:rsidRDefault="00000000" w:rsidRPr="00000000" w14:paraId="000001CE">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Fonts w:ascii="Times New Roman" w:cs="Times New Roman" w:eastAsia="Times New Roman" w:hAnsi="Times New Roman"/>
          <w:color w:val="202124"/>
          <w:sz w:val="18"/>
          <w:szCs w:val="18"/>
          <w:rtl w:val="0"/>
        </w:rPr>
        <w:t xml:space="preserve">  Research Adviser</w:t>
      </w:r>
      <w:r w:rsidDel="00000000" w:rsidR="00000000" w:rsidRPr="00000000">
        <w:rPr>
          <w:rtl w:val="0"/>
        </w:rPr>
      </w:r>
    </w:p>
    <w:p w:rsidR="00000000" w:rsidDel="00000000" w:rsidP="00000000" w:rsidRDefault="00000000" w:rsidRPr="00000000" w14:paraId="000001CF">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January 27, 2022</w:t>
      </w:r>
    </w:p>
    <w:p w:rsidR="00000000" w:rsidDel="00000000" w:rsidP="00000000" w:rsidRDefault="00000000" w:rsidRPr="00000000" w14:paraId="000001D0">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Gen. Tiburcio De Leon National High School</w:t>
      </w:r>
    </w:p>
    <w:p w:rsidR="00000000" w:rsidDel="00000000" w:rsidP="00000000" w:rsidRDefault="00000000" w:rsidRPr="00000000" w14:paraId="000001D1">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Dear Sir/Madam: Good day!</w:t>
      </w:r>
    </w:p>
    <w:p w:rsidR="00000000" w:rsidDel="00000000" w:rsidP="00000000" w:rsidRDefault="00000000" w:rsidRPr="00000000" w14:paraId="000001D2">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We are Grade 12 ICT Liscov Senior High School student of Gen, T De Leon National High School who are presently conducting research entitled, “The effects of slow internet connection on the academic performance of grade 12 students”. This study is major requirement for our Practical Research 2 Subject.                                                                                                        </w:t>
      </w:r>
    </w:p>
    <w:p w:rsidR="00000000" w:rsidDel="00000000" w:rsidP="00000000" w:rsidRDefault="00000000" w:rsidRPr="00000000" w14:paraId="000001D3">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In this regard, we would like to request permission from you to answer the Survey form that we created using Google Form. If you choose to participate in this study, we will create a Group Chat in FB Messenger and send there the link of the Survey Form.</w:t>
      </w:r>
    </w:p>
    <w:p w:rsidR="00000000" w:rsidDel="00000000" w:rsidP="00000000" w:rsidRDefault="00000000" w:rsidRPr="00000000" w14:paraId="000001D4">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With you permission, we would like to record all your responses to the Guided Questions that we created using a Google Form. Only our group will have access to the tape. The responses will then be erased, and your identity will be kept confidential and will not be revealed in the final study.</w:t>
      </w:r>
    </w:p>
    <w:p w:rsidR="00000000" w:rsidDel="00000000" w:rsidP="00000000" w:rsidRDefault="00000000" w:rsidRPr="00000000" w14:paraId="000001D5">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Your responses hold a great significance in quest of our qualitative data collection. Your willingness to participate in this study is greatly appreciated and commended.</w:t>
      </w:r>
    </w:p>
    <w:p w:rsidR="00000000" w:rsidDel="00000000" w:rsidP="00000000" w:rsidRDefault="00000000" w:rsidRPr="00000000" w14:paraId="000001D6">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Respectfully yours,</w:t>
      </w:r>
    </w:p>
    <w:p w:rsidR="00000000" w:rsidDel="00000000" w:rsidP="00000000" w:rsidRDefault="00000000" w:rsidRPr="00000000" w14:paraId="000001D7">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Villablanca, Anabell</w:t>
      </w:r>
    </w:p>
    <w:p w:rsidR="00000000" w:rsidDel="00000000" w:rsidP="00000000" w:rsidRDefault="00000000" w:rsidRPr="00000000" w14:paraId="000001D8">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Group Leader</w:t>
      </w:r>
    </w:p>
    <w:p w:rsidR="00000000" w:rsidDel="00000000" w:rsidP="00000000" w:rsidRDefault="00000000" w:rsidRPr="00000000" w14:paraId="000001D9">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Noted:</w:t>
      </w:r>
    </w:p>
    <w:p w:rsidR="00000000" w:rsidDel="00000000" w:rsidP="00000000" w:rsidRDefault="00000000" w:rsidRPr="00000000" w14:paraId="000001DA">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Abbey Shane T. Paquera</w:t>
      </w:r>
    </w:p>
    <w:p w:rsidR="00000000" w:rsidDel="00000000" w:rsidP="00000000" w:rsidRDefault="00000000" w:rsidRPr="00000000" w14:paraId="000001DB">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Research Adviser</w:t>
      </w:r>
    </w:p>
    <w:p w:rsidR="00000000" w:rsidDel="00000000" w:rsidP="00000000" w:rsidRDefault="00000000" w:rsidRPr="00000000" w14:paraId="000001DC">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1DD">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Approved:</w:t>
      </w:r>
    </w:p>
    <w:p w:rsidR="00000000" w:rsidDel="00000000" w:rsidP="00000000" w:rsidRDefault="00000000" w:rsidRPr="00000000" w14:paraId="000001DE">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RAMONA A. VILLANUEVA, Ed.D.</w:t>
      </w:r>
    </w:p>
    <w:p w:rsidR="00000000" w:rsidDel="00000000" w:rsidP="00000000" w:rsidRDefault="00000000" w:rsidRPr="00000000" w14:paraId="000001DF">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SHS Focal Person  </w:t>
      </w:r>
    </w:p>
    <w:p w:rsidR="00000000" w:rsidDel="00000000" w:rsidP="00000000" w:rsidRDefault="00000000" w:rsidRPr="00000000" w14:paraId="000001E0">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Pr>
        <w:drawing>
          <wp:inline distB="0" distT="0" distL="0" distR="0">
            <wp:extent cx="5944235" cy="1371600"/>
            <wp:effectExtent b="0" l="0" r="0" t="0"/>
            <wp:docPr id="4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94423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after="300" w:before="240" w:line="24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Statement of the Problem</w:t>
      </w:r>
    </w:p>
    <w:p w:rsidR="00000000" w:rsidDel="00000000" w:rsidP="00000000" w:rsidRDefault="00000000" w:rsidRPr="00000000" w14:paraId="000001E2">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Students are experiencing issues with internet connection. This issue should be addressed properly and immediately because it affects the student’s academic performance, many students are unable to cope up with their activities thus, receiving poor grade as a result.</w:t>
      </w:r>
    </w:p>
    <w:p w:rsidR="00000000" w:rsidDel="00000000" w:rsidP="00000000" w:rsidRDefault="00000000" w:rsidRPr="00000000" w14:paraId="000001E3">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      This study aims to determine the impact of a slow internet connection on ICT students and what assistance is required to help them achieve their academic goals. We sought to discover a better solution and provide variety of approaches due to the large number of students who suffer from poor internet connection. Additionally, this study was to show the difficulties of students experiencing slow internet connection, as well as what are the things that is needed to help these students to achieve academic achievements. Personal observations have been made among students who uses internet connection and the status of its connectivity to address the problem of this subject.</w:t>
      </w:r>
    </w:p>
    <w:p w:rsidR="00000000" w:rsidDel="00000000" w:rsidP="00000000" w:rsidRDefault="00000000" w:rsidRPr="00000000" w14:paraId="000001E4">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The study’s goal was also to seek answer for the following questions:</w:t>
      </w:r>
    </w:p>
    <w:p w:rsidR="00000000" w:rsidDel="00000000" w:rsidP="00000000" w:rsidRDefault="00000000" w:rsidRPr="00000000" w14:paraId="000001E5">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1.</w:t>
        <w:tab/>
        <w:t xml:space="preserve">What role does the internet play in student’s daily academic activities?</w:t>
      </w:r>
    </w:p>
    <w:p w:rsidR="00000000" w:rsidDel="00000000" w:rsidP="00000000" w:rsidRDefault="00000000" w:rsidRPr="00000000" w14:paraId="000001E6">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2.</w:t>
        <w:tab/>
        <w:t xml:space="preserve">What should students do so that teachers can assist them academically, when they’re having issue utilizing internet?</w:t>
      </w:r>
    </w:p>
    <w:p w:rsidR="00000000" w:rsidDel="00000000" w:rsidP="00000000" w:rsidRDefault="00000000" w:rsidRPr="00000000" w14:paraId="000001E7">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3.</w:t>
        <w:tab/>
        <w:t xml:space="preserve">What approaches do school or teachers use to assist students in overcoming academic challenges?</w:t>
      </w:r>
    </w:p>
    <w:p w:rsidR="00000000" w:rsidDel="00000000" w:rsidP="00000000" w:rsidRDefault="00000000" w:rsidRPr="00000000" w14:paraId="000001E8">
      <w:pPr>
        <w:spacing w:after="300" w:before="240" w:line="240" w:lineRule="auto"/>
        <w:jc w:val="both"/>
        <w:rPr>
          <w:rFonts w:ascii="Times New Roman" w:cs="Times New Roman" w:eastAsia="Times New Roman" w:hAnsi="Times New Roman"/>
          <w:b w:val="1"/>
          <w:color w:val="202124"/>
          <w:sz w:val="18"/>
          <w:szCs w:val="18"/>
        </w:rPr>
      </w:pPr>
      <w:r w:rsidDel="00000000" w:rsidR="00000000" w:rsidRPr="00000000">
        <w:rPr>
          <w:rFonts w:ascii="Times New Roman" w:cs="Times New Roman" w:eastAsia="Times New Roman" w:hAnsi="Times New Roman"/>
          <w:b w:val="1"/>
          <w:color w:val="202124"/>
          <w:sz w:val="18"/>
          <w:szCs w:val="18"/>
          <w:rtl w:val="0"/>
        </w:rPr>
        <w:t xml:space="preserve">QUESTIONS:</w:t>
      </w:r>
    </w:p>
    <w:p w:rsidR="00000000" w:rsidDel="00000000" w:rsidP="00000000" w:rsidRDefault="00000000" w:rsidRPr="00000000" w14:paraId="000001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00" w:before="240" w:line="240" w:lineRule="auto"/>
        <w:ind w:left="720" w:right="0" w:hanging="360"/>
        <w:jc w:val="both"/>
        <w:rPr>
          <w:rFonts w:ascii="Times New Roman" w:cs="Times New Roman" w:eastAsia="Times New Roman" w:hAnsi="Times New Roman"/>
          <w:b w:val="0"/>
          <w:i w:val="0"/>
          <w:smallCaps w:val="0"/>
          <w:strike w:val="0"/>
          <w:color w:val="202124"/>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18"/>
          <w:szCs w:val="18"/>
          <w:u w:val="none"/>
          <w:shd w:fill="auto" w:val="clear"/>
          <w:vertAlign w:val="baseline"/>
          <w:rtl w:val="0"/>
        </w:rPr>
        <w:t xml:space="preserve">How often your internet connection slows down?</w:t>
      </w:r>
    </w:p>
    <w:p w:rsidR="00000000" w:rsidDel="00000000" w:rsidP="00000000" w:rsidRDefault="00000000" w:rsidRPr="00000000" w14:paraId="000001EA">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00" w:before="240" w:line="240" w:lineRule="auto"/>
        <w:ind w:left="720" w:right="0" w:hanging="360"/>
        <w:jc w:val="both"/>
        <w:rPr>
          <w:rFonts w:ascii="Times New Roman" w:cs="Times New Roman" w:eastAsia="Times New Roman" w:hAnsi="Times New Roman"/>
          <w:b w:val="0"/>
          <w:i w:val="0"/>
          <w:smallCaps w:val="0"/>
          <w:strike w:val="0"/>
          <w:color w:val="202124"/>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18"/>
          <w:szCs w:val="18"/>
          <w:u w:val="none"/>
          <w:shd w:fill="auto" w:val="clear"/>
          <w:vertAlign w:val="baseline"/>
          <w:rtl w:val="0"/>
        </w:rPr>
        <w:t xml:space="preserve">Do you often experience slow internet connection in your area?</w:t>
      </w:r>
    </w:p>
    <w:p w:rsidR="00000000" w:rsidDel="00000000" w:rsidP="00000000" w:rsidRDefault="00000000" w:rsidRPr="00000000" w14:paraId="000001EC">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00" w:before="240" w:line="240" w:lineRule="auto"/>
        <w:ind w:left="720" w:right="0" w:hanging="360"/>
        <w:jc w:val="both"/>
        <w:rPr>
          <w:rFonts w:ascii="Times New Roman" w:cs="Times New Roman" w:eastAsia="Times New Roman" w:hAnsi="Times New Roman"/>
          <w:b w:val="0"/>
          <w:i w:val="0"/>
          <w:smallCaps w:val="0"/>
          <w:strike w:val="0"/>
          <w:color w:val="202124"/>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18"/>
          <w:szCs w:val="18"/>
          <w:u w:val="none"/>
          <w:shd w:fill="auto" w:val="clear"/>
          <w:vertAlign w:val="baseline"/>
          <w:rtl w:val="0"/>
        </w:rPr>
        <w:t xml:space="preserve">How do you handle this kind of situation?</w:t>
      </w:r>
    </w:p>
    <w:p w:rsidR="00000000" w:rsidDel="00000000" w:rsidP="00000000" w:rsidRDefault="00000000" w:rsidRPr="00000000" w14:paraId="000001EE">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00" w:before="240" w:line="240" w:lineRule="auto"/>
        <w:ind w:left="720" w:right="0" w:hanging="360"/>
        <w:jc w:val="both"/>
        <w:rPr>
          <w:rFonts w:ascii="Times New Roman" w:cs="Times New Roman" w:eastAsia="Times New Roman" w:hAnsi="Times New Roman"/>
          <w:b w:val="0"/>
          <w:i w:val="0"/>
          <w:smallCaps w:val="0"/>
          <w:strike w:val="0"/>
          <w:color w:val="202124"/>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18"/>
          <w:szCs w:val="18"/>
          <w:u w:val="none"/>
          <w:shd w:fill="auto" w:val="clear"/>
          <w:vertAlign w:val="baseline"/>
          <w:rtl w:val="0"/>
        </w:rPr>
        <w:t xml:space="preserve">What kind of methods you used for you to cope up with the lesson when you are having a problem with your internet connection?</w:t>
      </w:r>
    </w:p>
    <w:p w:rsidR="00000000" w:rsidDel="00000000" w:rsidP="00000000" w:rsidRDefault="00000000" w:rsidRPr="00000000" w14:paraId="000001F0">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00" w:before="240" w:line="240" w:lineRule="auto"/>
        <w:ind w:left="720" w:right="0" w:hanging="360"/>
        <w:jc w:val="both"/>
        <w:rPr>
          <w:rFonts w:ascii="Times New Roman" w:cs="Times New Roman" w:eastAsia="Times New Roman" w:hAnsi="Times New Roman"/>
          <w:b w:val="0"/>
          <w:i w:val="0"/>
          <w:smallCaps w:val="0"/>
          <w:strike w:val="0"/>
          <w:color w:val="202124"/>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18"/>
          <w:szCs w:val="18"/>
          <w:u w:val="none"/>
          <w:shd w:fill="auto" w:val="clear"/>
          <w:vertAlign w:val="baseline"/>
          <w:rtl w:val="0"/>
        </w:rPr>
        <w:t xml:space="preserve">What is your advice to those who is experiencing a slow internet connection?</w:t>
      </w:r>
    </w:p>
    <w:p w:rsidR="00000000" w:rsidDel="00000000" w:rsidP="00000000" w:rsidRDefault="00000000" w:rsidRPr="00000000" w14:paraId="000001F2">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1F3">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1F4">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PARTICIPANTS:</w:t>
      </w:r>
    </w:p>
    <w:p w:rsidR="00000000" w:rsidDel="00000000" w:rsidP="00000000" w:rsidRDefault="00000000" w:rsidRPr="00000000" w14:paraId="000001F5">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Fonts w:ascii="Times New Roman" w:cs="Times New Roman" w:eastAsia="Times New Roman" w:hAnsi="Times New Roman"/>
          <w:color w:val="202124"/>
          <w:sz w:val="18"/>
          <w:szCs w:val="18"/>
          <w:rtl w:val="0"/>
        </w:rPr>
        <w:t xml:space="preserve">10 GRADE 12 SENIOR HIGH SCHOOL STUDENTS</w:t>
      </w:r>
    </w:p>
    <w:p w:rsidR="00000000" w:rsidDel="00000000" w:rsidP="00000000" w:rsidRDefault="00000000" w:rsidRPr="00000000" w14:paraId="000001F6">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1F7">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1F8">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1F9">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1FA">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1FB">
      <w:pPr>
        <w:spacing w:after="300" w:before="240" w:line="240" w:lineRule="auto"/>
        <w:jc w:val="both"/>
        <w:rPr>
          <w:rFonts w:ascii="Times New Roman" w:cs="Times New Roman" w:eastAsia="Times New Roman" w:hAnsi="Times New Roman"/>
          <w:color w:val="202124"/>
          <w:sz w:val="18"/>
          <w:szCs w:val="18"/>
        </w:rPr>
      </w:pPr>
      <w:r w:rsidDel="00000000" w:rsidR="00000000" w:rsidRPr="00000000">
        <w:rPr>
          <w:rtl w:val="0"/>
        </w:rPr>
      </w:r>
    </w:p>
    <w:p w:rsidR="00000000" w:rsidDel="00000000" w:rsidP="00000000" w:rsidRDefault="00000000" w:rsidRPr="00000000" w14:paraId="000001FC">
      <w:pPr>
        <w:spacing w:after="300" w:before="240" w:line="240" w:lineRule="auto"/>
        <w:jc w:val="both"/>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1FD">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1FE">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1FF">
      <w:pPr>
        <w:spacing w:after="300" w:before="240" w:line="480" w:lineRule="auto"/>
        <w:jc w:val="both"/>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200">
      <w:pPr>
        <w:spacing w:after="300" w:before="240" w:line="480" w:lineRule="auto"/>
        <w:jc w:val="both"/>
        <w:rPr>
          <w:rFonts w:ascii="Times New Roman" w:cs="Times New Roman" w:eastAsia="Times New Roman" w:hAnsi="Times New Roman"/>
          <w:color w:val="202124"/>
          <w:sz w:val="40"/>
          <w:szCs w:val="40"/>
        </w:rPr>
      </w:pPr>
      <w:r w:rsidDel="00000000" w:rsidR="00000000" w:rsidRPr="00000000">
        <w:rPr>
          <w:rtl w:val="0"/>
        </w:rPr>
      </w:r>
    </w:p>
    <w:p w:rsidR="00000000" w:rsidDel="00000000" w:rsidP="00000000" w:rsidRDefault="00000000" w:rsidRPr="00000000" w14:paraId="00000201">
      <w:pPr>
        <w:spacing w:after="300" w:before="240" w:line="480" w:lineRule="auto"/>
        <w:jc w:val="both"/>
        <w:rPr>
          <w:rFonts w:ascii="Times New Roman" w:cs="Times New Roman" w:eastAsia="Times New Roman" w:hAnsi="Times New Roman"/>
          <w:color w:val="202124"/>
          <w:sz w:val="40"/>
          <w:szCs w:val="40"/>
          <w:highlight w:val="white"/>
        </w:rPr>
      </w:pPr>
      <w:r w:rsidDel="00000000" w:rsidR="00000000" w:rsidRPr="00000000">
        <w:rPr>
          <w:rtl w:val="0"/>
        </w:rPr>
      </w:r>
    </w:p>
    <w:sectPr>
      <w:headerReference r:id="rId38" w:type="default"/>
      <w:footerReference r:id="rId39" w:type="default"/>
      <w:footerReference r:id="rId40" w:type="even"/>
      <w:pgSz w:h="15840" w:w="12240" w:orient="portrait"/>
      <w:pgMar w:bottom="1440" w:top="1440" w:left="21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ime boy alegre" w:id="4" w:date="2022-03-24T02:45:39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should focus on aims and objectives of the study</w:t>
      </w:r>
    </w:p>
  </w:comment>
  <w:comment w:author="jaime boy alegre" w:id="3" w:date="2022-03-24T02:33:28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guide.</w:t>
      </w:r>
    </w:p>
  </w:comment>
  <w:comment w:author="jaime boy alegre" w:id="2" w:date="2022-03-24T02:34:49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Valenzuela is wrong in spelling.</w:t>
      </w:r>
    </w:p>
  </w:comment>
  <w:comment w:author="jaime boy alegre" w:id="7" w:date="2022-03-24T02:49:57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 how the hypothesis is written</w:t>
      </w:r>
    </w:p>
  </w:comment>
  <w:comment w:author="12-ICT LISKOV Leanne Orquero" w:id="0" w:date="2022-03-04T10:19:42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Inquiries Investigations and Immersion</w:t>
      </w:r>
    </w:p>
  </w:comment>
  <w:comment w:author="LISCOV - villablanca Anabell" w:id="1" w:date="2022-03-08T02:54:49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arrange accordingly and also i add the other info we need before send to sir Dr. Allegre</w:t>
      </w:r>
    </w:p>
  </w:comment>
  <w:comment w:author="jaime boy alegre" w:id="6" w:date="2022-03-24T02:44:38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background of the study should talk/discuss the deepness of the study</w:t>
      </w:r>
    </w:p>
  </w:comment>
  <w:comment w:author="jaime boy alegre" w:id="5" w:date="2022-03-24T02:42:5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your Introduction and BOS it has many plagiarized content.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07" w15:done="0"/>
  <w15:commentEx w15:paraId="00000208" w15:done="0"/>
  <w15:commentEx w15:paraId="00000209" w15:done="0"/>
  <w15:commentEx w15:paraId="0000020A" w15:done="0"/>
  <w15:commentEx w15:paraId="0000020B" w15:done="0"/>
  <w15:commentEx w15:paraId="0000020C" w15:paraIdParent="0000020B" w15:done="0"/>
  <w15:commentEx w15:paraId="0000020D" w15:done="0"/>
  <w15:commentEx w15:paraId="0000020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rFonts w:ascii="Arial" w:cs="Arial" w:eastAsia="Arial" w:hAnsi="Arial"/>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-1371599</wp:posOffset>
          </wp:positionH>
          <wp:positionV relativeFrom="paragraph">
            <wp:posOffset>-211342</wp:posOffset>
          </wp:positionV>
          <wp:extent cx="6590030" cy="908685"/>
          <wp:effectExtent b="0" l="0" r="0" t="0"/>
          <wp:wrapSquare wrapText="bothSides" distB="0" distT="0" distL="114300" distR="114300"/>
          <wp:docPr id="3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590030" cy="90868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val="1"/>
    <w:rsid w:val="00416915"/>
    <w:pPr>
      <w:tabs>
        <w:tab w:val="center" w:pos="4680"/>
        <w:tab w:val="right" w:pos="9360"/>
      </w:tabs>
      <w:spacing w:after="0" w:line="240" w:lineRule="auto"/>
    </w:pPr>
  </w:style>
  <w:style w:type="character" w:styleId="HeaderChar" w:customStyle="1">
    <w:name w:val="Header Char"/>
    <w:basedOn w:val="DefaultParagraphFont"/>
    <w:link w:val="Header"/>
    <w:uiPriority w:val="99"/>
    <w:rsid w:val="00416915"/>
  </w:style>
  <w:style w:type="paragraph" w:styleId="Footer">
    <w:name w:val="footer"/>
    <w:basedOn w:val="Normal"/>
    <w:link w:val="FooterChar"/>
    <w:uiPriority w:val="99"/>
    <w:unhideWhenUsed w:val="1"/>
    <w:rsid w:val="0041691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6915"/>
  </w:style>
  <w:style w:type="paragraph" w:styleId="ListParagraph">
    <w:name w:val="List Paragraph"/>
    <w:basedOn w:val="Normal"/>
    <w:uiPriority w:val="34"/>
    <w:qFormat w:val="1"/>
    <w:rsid w:val="007D7E49"/>
    <w:pPr>
      <w:ind w:left="720"/>
      <w:contextualSpacing w:val="1"/>
    </w:pPr>
  </w:style>
  <w:style w:type="table" w:styleId="TableGrid">
    <w:name w:val="Table Grid"/>
    <w:basedOn w:val="TableNormal"/>
    <w:uiPriority w:val="39"/>
    <w:rsid w:val="00E01A8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3">
    <w:name w:val="Plain Table 3"/>
    <w:basedOn w:val="TableNormal"/>
    <w:uiPriority w:val="43"/>
    <w:rsid w:val="004C4901"/>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www" TargetMode="External"/><Relationship Id="rId22" Type="http://schemas.openxmlformats.org/officeDocument/2006/relationships/hyperlink" Target="https://www.ripublication.com/ijeis16/ijeisv6n1_01.pdf" TargetMode="External"/><Relationship Id="rId21" Type="http://schemas.openxmlformats.org/officeDocument/2006/relationships/hyperlink" Target="https://en.wikibooks.org/wiki/ICT_in_Education/The_Promise_of_ICTs_in_Education" TargetMode="External"/><Relationship Id="rId24" Type="http://schemas.openxmlformats.org/officeDocument/2006/relationships/hyperlink" Target="https://www.ejmste.com/download/the-ict-facilities-skills-usage-and-the-problems-faced-by-the-students-of-higher-education-4921.pdf" TargetMode="External"/><Relationship Id="rId23" Type="http://schemas.openxmlformats.org/officeDocument/2006/relationships/hyperlink" Target="https://msutoday.msu.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26" Type="http://schemas.openxmlformats.org/officeDocument/2006/relationships/hyperlink" Target="https://d1wqtxts1xzle7.cloudfront.net/51651315/Impact_of_Internet_Usage_on_the_Academic_Performance_of_Undergraduates_Students_copy-with-cover-page-v2.pdf?Expires=1637251594&amp;Signature=J0rikYzNk3Su6~3CK6VFAcrFVIKXw87mkeTpgvSlqH3Nk6w43WRAQh8NHVNdzsXqQLHisWjg2hjhPqd0r7jOzlt3OMZtIYltmsaHl9CZzJvPlJ4cFvOjrPHTvDkEj5DM3BUPW7h6dQsRYfQxddbcIyaQsnmvPM5aeNVCE9s-lTlOuyvMVJq~gBI3jzS0UkaJA~SCVKtdUiLAoze3TSPSoLJLB6oQGDEXEXlar1oc~9wQbo7-qcJy2c7bc9ewUjlxLnbkcS60LlrkV-qkHVfrNIT95Ck8bI0-lCT4jIZTmL-kEL5jw~PKxYztJTEG2Gg~j36hffQsL4keUwTpq3mijQ__&amp;Key-Pair-Id=APKAJLOHF5GGSLRBV4ZA" TargetMode="External"/><Relationship Id="rId25" Type="http://schemas.openxmlformats.org/officeDocument/2006/relationships/hyperlink" Target="https://techterms.com/definition/ict" TargetMode="External"/><Relationship Id="rId28" Type="http://schemas.openxmlformats.org/officeDocument/2006/relationships/hyperlink" Target="https://www.sciencedirect.com/science/article/pii/S2405844018341227" TargetMode="External"/><Relationship Id="rId27" Type="http://schemas.openxmlformats.org/officeDocument/2006/relationships/hyperlink" Target="https://d1wqtxts1xzle7.cloudfront.net/48336694/University_of_Botswana_Undergraduates_Us20160826-11905-1ceb0k1-with-cover-page-v2.pdf?Expires=1637262139&amp;Signature=DNFNh7rL7dCoBME9bQVx9i1~BKPD1G-u7WwXvAegPupLMbWeiAOcxC9Lgu52ppwkIfYFdYN2i1n47boD~JnDYWjwtDoHK0QlivZFrdnI9cFEWY5GOslLW3gEou56pk658-Iak4K0RSX3SnLuefmMkOuJhDuiCXQwMS33n4-rqvx1K2fkMBypvFNzclQoJ3Uq4pyhVqbau8iv9o4QG5ZTrN~7kSkUcyvE9HJChpX7ER-p7bCPfmUk1eAH9Pk8S8ExWw-7lH~3XPQti4FlxfbvWUfx5PlNWNjiQOGLoJRI~moyMi5ASE8xcEp5DMPXVKyO9gtn~qDKiwGz856ePNnk-w__&amp;Key-Pair-Id=APKAJLOHF5GGSLRBV4ZA"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ieeexplore.ieee.org/abstract/document/7866729"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ijsscfrtjournal.isrra.org/index.php/Social_Science_Journal/article/view/863" TargetMode="External"/><Relationship Id="rId30" Type="http://schemas.openxmlformats.org/officeDocument/2006/relationships/hyperlink" Target="https://journals.sagepub.com/doi/abs/10.1177/1461444817725918" TargetMode="External"/><Relationship Id="rId11" Type="http://schemas.openxmlformats.org/officeDocument/2006/relationships/image" Target="media/image5.png"/><Relationship Id="rId33" Type="http://schemas.openxmlformats.org/officeDocument/2006/relationships/hyperlink" Target="https://doi.org/10.26803/ijlter.20.7.15" TargetMode="External"/><Relationship Id="rId10" Type="http://schemas.openxmlformats.org/officeDocument/2006/relationships/image" Target="media/image1.png"/><Relationship Id="rId32" Type="http://schemas.openxmlformats.org/officeDocument/2006/relationships/hyperlink" Target="https://pdfs.semanticscholar.org/0d57/84c13b367c1fed57472a2fef358c698ef109.pdf" TargetMode="External"/><Relationship Id="rId13" Type="http://schemas.openxmlformats.org/officeDocument/2006/relationships/image" Target="media/image2.png"/><Relationship Id="rId35" Type="http://schemas.openxmlformats.org/officeDocument/2006/relationships/hyperlink" Target="https://www.academia.edu/46915690/Challenges_Encountered_during_Pandemic_in_Flexible_Learning_Among_College_Students_Living_in_Urban_Rural_and_Suburban_Areas_in_the_Philippines?auto=citations&amp;from=cover_page" TargetMode="External"/><Relationship Id="rId12" Type="http://schemas.openxmlformats.org/officeDocument/2006/relationships/image" Target="media/image7.png"/><Relationship Id="rId34" Type="http://schemas.openxmlformats.org/officeDocument/2006/relationships/hyperlink" Target="https://doi.org/10.1007/s10639-021-10589-x" TargetMode="External"/><Relationship Id="rId15" Type="http://schemas.openxmlformats.org/officeDocument/2006/relationships/image" Target="media/image4.png"/><Relationship Id="rId37" Type="http://schemas.openxmlformats.org/officeDocument/2006/relationships/image" Target="media/image8.png"/><Relationship Id="rId14" Type="http://schemas.openxmlformats.org/officeDocument/2006/relationships/image" Target="media/image6.png"/><Relationship Id="rId36" Type="http://schemas.openxmlformats.org/officeDocument/2006/relationships/hyperlink" Target="https://so06.tci-thaijo.org/index.php/asi/article/view/248066" TargetMode="External"/><Relationship Id="rId17" Type="http://schemas.openxmlformats.org/officeDocument/2006/relationships/hyperlink" Target="https://link.springer.com/article/10.1007/BF03026497" TargetMode="External"/><Relationship Id="rId39" Type="http://schemas.openxmlformats.org/officeDocument/2006/relationships/footer" Target="footer2.xml"/><Relationship Id="rId16" Type="http://schemas.openxmlformats.org/officeDocument/2006/relationships/image" Target="media/image9.png"/><Relationship Id="rId38" Type="http://schemas.openxmlformats.org/officeDocument/2006/relationships/header" Target="header1.xml"/><Relationship Id="rId19" Type="http://schemas.openxmlformats.org/officeDocument/2006/relationships/hyperlink" Target="https://www.iaesb.org/publications/information-and-communications-technology-literature-review-0" TargetMode="External"/><Relationship Id="rId18" Type="http://schemas.openxmlformats.org/officeDocument/2006/relationships/hyperlink" Target="https://files.eric.ed.gov/fulltext/EJ118265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vq01miikKX5ipYNb6UD0YhTg4A==">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2022-02-11T10:41:00Z</dcterms:created>
  <dc:creator>mydesktop</dc:creator>
</cp:coreProperties>
</file>
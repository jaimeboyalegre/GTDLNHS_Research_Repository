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690"/>
        </w:tabs>
        <w:spacing w:line="480" w:lineRule="auto"/>
        <w:ind w:left="567" w:right="392" w:firstLine="0"/>
        <w:jc w:val="center"/>
        <w:rPr>
          <w:del w:author="Windows User" w:id="0" w:date="2022-04-06T19:25:00Z"/>
          <w:rFonts w:ascii="Times New Roman" w:cs="Times New Roman" w:eastAsia="Times New Roman" w:hAnsi="Times New Roman"/>
          <w:b w:val="1"/>
          <w:sz w:val="24"/>
          <w:szCs w:val="24"/>
        </w:rPr>
      </w:pPr>
      <w:del w:author="Windows User" w:id="0" w:date="2022-04-06T19:25:00Z">
        <w:r w:rsidDel="00000000" w:rsidR="00000000" w:rsidRPr="00000000">
          <w:rPr>
            <w:rtl w:val="0"/>
          </w:rPr>
        </w:r>
      </w:del>
    </w:p>
    <w:p w:rsidR="00000000" w:rsidDel="00000000" w:rsidP="00000000" w:rsidRDefault="00000000" w:rsidRPr="00000000" w14:paraId="00000002">
      <w:pPr>
        <w:tabs>
          <w:tab w:val="left" w:pos="2690"/>
        </w:tabs>
        <w:spacing w:line="480" w:lineRule="auto"/>
        <w:ind w:right="392"/>
        <w:rPr>
          <w:shd w:fill="auto" w:val="clear"/>
          <w:rPrChange w:author="Windows User" w:id="1" w:date="2022-04-06T19:25:00Z">
            <w:rPr>
              <w:rFonts w:ascii="Times New Roman" w:cs="Times New Roman" w:eastAsia="Times New Roman" w:hAnsi="Times New Roman"/>
              <w:b w:val="1"/>
              <w:sz w:val="24"/>
              <w:szCs w:val="24"/>
            </w:rPr>
          </w:rPrChange>
        </w:rPr>
        <w:pPrChange w:author="Windows User" w:id="0" w:date="2022-04-06T19:25:00Z">
          <w:pPr>
            <w:tabs>
              <w:tab w:val="left" w:pos="2690"/>
            </w:tabs>
            <w:spacing w:line="480" w:lineRule="auto"/>
            <w:ind w:left="567" w:right="392" w:firstLine="0"/>
            <w:jc w:val="center"/>
          </w:pPr>
        </w:pPrChange>
      </w:pPr>
      <w:r w:rsidDel="00000000" w:rsidR="00000000" w:rsidRPr="00000000">
        <w:rPr>
          <w:rtl w:val="0"/>
        </w:rPr>
      </w:r>
    </w:p>
    <w:p w:rsidR="00000000" w:rsidDel="00000000" w:rsidP="00000000" w:rsidRDefault="00000000" w:rsidRPr="00000000" w14:paraId="00000003">
      <w:pPr>
        <w:tabs>
          <w:tab w:val="left" w:pos="2690"/>
        </w:tabs>
        <w:spacing w:line="480" w:lineRule="auto"/>
        <w:ind w:left="567" w:right="39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 of Anti-Virus Tool on the Students Computer and its Effect on Students in General Tiburcio De Leon National High School</w:t>
      </w:r>
    </w:p>
    <w:p w:rsidR="00000000" w:rsidDel="00000000" w:rsidP="00000000" w:rsidRDefault="00000000" w:rsidRPr="00000000" w14:paraId="00000004">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Qualitative Research</w:t>
      </w:r>
    </w:p>
    <w:p w:rsidR="00000000" w:rsidDel="00000000" w:rsidP="00000000" w:rsidRDefault="00000000" w:rsidRPr="00000000" w14:paraId="00000006">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Presented to the Faculty of</w:t>
      </w:r>
    </w:p>
    <w:p w:rsidR="00000000" w:rsidDel="00000000" w:rsidP="00000000" w:rsidRDefault="00000000" w:rsidRPr="00000000" w14:paraId="00000007">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High School</w:t>
      </w:r>
    </w:p>
    <w:p w:rsidR="00000000" w:rsidDel="00000000" w:rsidP="00000000" w:rsidRDefault="00000000" w:rsidRPr="00000000" w14:paraId="00000008">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Partial Fulfilment of </w:t>
      </w:r>
    </w:p>
    <w:p w:rsidR="00000000" w:rsidDel="00000000" w:rsidP="00000000" w:rsidRDefault="00000000" w:rsidRPr="00000000" w14:paraId="0000000A">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Requirements in the Subject</w:t>
      </w:r>
    </w:p>
    <w:p w:rsidR="00000000" w:rsidDel="00000000" w:rsidP="00000000" w:rsidRDefault="00000000" w:rsidRPr="00000000" w14:paraId="0000000B">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Inquiries, Investigations and Immersion</w:t>
      </w:r>
    </w:p>
    <w:p w:rsidR="00000000" w:rsidDel="00000000" w:rsidP="00000000" w:rsidRDefault="00000000" w:rsidRPr="00000000" w14:paraId="0000000C">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Borral, Daniel</w:t>
      </w:r>
    </w:p>
    <w:p w:rsidR="00000000" w:rsidDel="00000000" w:rsidP="00000000" w:rsidRDefault="00000000" w:rsidRPr="00000000" w14:paraId="0000000E">
      <w:pPr>
        <w:tabs>
          <w:tab w:val="left" w:pos="2690"/>
        </w:tabs>
        <w:jc w:val="center"/>
        <w:rPr>
          <w:ins w:author="Windows User" w:id="2" w:date="2022-04-06T19:24:00Z"/>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Balauro, Kailli Anne Marie</w:t>
      </w:r>
      <w:ins w:author="Windows User" w:id="2" w:date="2022-04-06T19:24:00Z">
        <w:r w:rsidDel="00000000" w:rsidR="00000000" w:rsidRPr="00000000">
          <w:rPr>
            <w:rtl w:val="0"/>
          </w:rPr>
        </w:r>
      </w:ins>
    </w:p>
    <w:p w:rsidR="00000000" w:rsidDel="00000000" w:rsidP="00000000" w:rsidRDefault="00000000" w:rsidRPr="00000000" w14:paraId="0000000F">
      <w:pPr>
        <w:tabs>
          <w:tab w:val="left" w:pos="2690"/>
        </w:tabs>
        <w:jc w:val="center"/>
        <w:rPr>
          <w:ins w:author="Windows User" w:id="2" w:date="2022-04-06T19:24:00Z"/>
          <w:rFonts w:ascii="Times New Roman" w:cs="Times New Roman" w:eastAsia="Times New Roman" w:hAnsi="Times New Roman"/>
          <w:b w:val="1"/>
          <w:sz w:val="24"/>
          <w:szCs w:val="24"/>
        </w:rPr>
      </w:pPr>
      <w:ins w:author="Windows User" w:id="2" w:date="2022-04-06T19:24:00Z">
        <w:r w:rsidDel="00000000" w:rsidR="00000000" w:rsidRPr="00000000">
          <w:rPr>
            <w:rFonts w:ascii="Times New Roman" w:cs="Times New Roman" w:eastAsia="Times New Roman" w:hAnsi="Times New Roman"/>
            <w:b w:val="1"/>
            <w:sz w:val="24"/>
            <w:szCs w:val="24"/>
            <w:rtl w:val="0"/>
          </w:rPr>
          <w:t xml:space="preserve">Gonzalbo, Mark Joshua M.</w:t>
        </w:r>
      </w:ins>
    </w:p>
    <w:p w:rsidR="00000000" w:rsidDel="00000000" w:rsidP="00000000" w:rsidRDefault="00000000" w:rsidRPr="00000000" w14:paraId="00000010">
      <w:pPr>
        <w:tabs>
          <w:tab w:val="left" w:pos="2690"/>
        </w:tabs>
        <w:jc w:val="center"/>
        <w:rPr>
          <w:ins w:author="Windows User" w:id="2" w:date="2022-04-06T19:24:00Z"/>
          <w:rFonts w:ascii="Times New Roman" w:cs="Times New Roman" w:eastAsia="Times New Roman" w:hAnsi="Times New Roman"/>
          <w:b w:val="1"/>
          <w:sz w:val="24"/>
          <w:szCs w:val="24"/>
        </w:rPr>
      </w:pPr>
      <w:ins w:author="Windows User" w:id="2" w:date="2022-04-06T19:24:00Z">
        <w:r w:rsidDel="00000000" w:rsidR="00000000" w:rsidRPr="00000000">
          <w:rPr>
            <w:rFonts w:ascii="Times New Roman" w:cs="Times New Roman" w:eastAsia="Times New Roman" w:hAnsi="Times New Roman"/>
            <w:b w:val="1"/>
            <w:sz w:val="24"/>
            <w:szCs w:val="24"/>
            <w:rtl w:val="0"/>
          </w:rPr>
          <w:t xml:space="preserve">Lapore, Summer L.</w:t>
        </w:r>
      </w:ins>
    </w:p>
    <w:p w:rsidR="00000000" w:rsidDel="00000000" w:rsidP="00000000" w:rsidRDefault="00000000" w:rsidRPr="00000000" w14:paraId="00000011">
      <w:pPr>
        <w:tabs>
          <w:tab w:val="left" w:pos="2690"/>
        </w:tabs>
        <w:jc w:val="center"/>
        <w:rPr>
          <w:rFonts w:ascii="Times New Roman" w:cs="Times New Roman" w:eastAsia="Times New Roman" w:hAnsi="Times New Roman"/>
          <w:b w:val="1"/>
          <w:sz w:val="24"/>
          <w:szCs w:val="24"/>
        </w:rPr>
      </w:pPr>
      <w:ins w:author="Windows User" w:id="2" w:date="2022-04-06T19:24:00Z">
        <w:r w:rsidDel="00000000" w:rsidR="00000000" w:rsidRPr="00000000">
          <w:rPr>
            <w:rFonts w:ascii="Times New Roman" w:cs="Times New Roman" w:eastAsia="Times New Roman" w:hAnsi="Times New Roman"/>
            <w:b w:val="1"/>
            <w:sz w:val="24"/>
            <w:szCs w:val="24"/>
            <w:rtl w:val="0"/>
          </w:rPr>
          <w:t xml:space="preserve">Lucas. Richmon S.</w:t>
        </w:r>
      </w:ins>
      <w:r w:rsidDel="00000000" w:rsidR="00000000" w:rsidRPr="00000000">
        <w:rPr>
          <w:rtl w:val="0"/>
        </w:rPr>
      </w:r>
    </w:p>
    <w:p w:rsidR="00000000" w:rsidDel="00000000" w:rsidP="00000000" w:rsidRDefault="00000000" w:rsidRPr="00000000" w14:paraId="00000012">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Manait, Joshua B.</w:t>
      </w:r>
    </w:p>
    <w:p w:rsidR="00000000" w:rsidDel="00000000" w:rsidP="00000000" w:rsidRDefault="00000000" w:rsidRPr="00000000" w14:paraId="00000013">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Millan, Justin</w:t>
      </w:r>
    </w:p>
    <w:p w:rsidR="00000000" w:rsidDel="00000000" w:rsidP="00000000" w:rsidRDefault="00000000" w:rsidRPr="00000000" w14:paraId="00000014">
      <w:pPr>
        <w:tabs>
          <w:tab w:val="left" w:pos="2690"/>
        </w:tabs>
        <w:jc w:val="center"/>
        <w:rPr>
          <w:ins w:author="Windows User" w:id="3" w:date="2022-04-06T19:25:00Z"/>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Obarco, John Rey P.</w:t>
      </w:r>
      <w:ins w:author="Windows User" w:id="3" w:date="2022-04-06T19:25:00Z">
        <w:r w:rsidDel="00000000" w:rsidR="00000000" w:rsidRPr="00000000">
          <w:rPr>
            <w:rtl w:val="0"/>
          </w:rPr>
        </w:r>
      </w:ins>
    </w:p>
    <w:p w:rsidR="00000000" w:rsidDel="00000000" w:rsidP="00000000" w:rsidRDefault="00000000" w:rsidRPr="00000000" w14:paraId="00000015">
      <w:pPr>
        <w:tabs>
          <w:tab w:val="left" w:pos="2690"/>
        </w:tabs>
        <w:jc w:val="center"/>
        <w:rPr>
          <w:rFonts w:ascii="Times New Roman" w:cs="Times New Roman" w:eastAsia="Times New Roman" w:hAnsi="Times New Roman"/>
          <w:b w:val="1"/>
          <w:sz w:val="24"/>
          <w:szCs w:val="24"/>
        </w:rPr>
      </w:pPr>
      <w:ins w:author="Windows User" w:id="3" w:date="2022-04-06T19:25:00Z">
        <w:r w:rsidDel="00000000" w:rsidR="00000000" w:rsidRPr="00000000">
          <w:rPr>
            <w:rFonts w:ascii="Times New Roman" w:cs="Times New Roman" w:eastAsia="Times New Roman" w:hAnsi="Times New Roman"/>
            <w:b w:val="1"/>
            <w:sz w:val="24"/>
            <w:szCs w:val="24"/>
            <w:rtl w:val="0"/>
          </w:rPr>
          <w:t xml:space="preserve">Pagapong, Johnmark G.</w:t>
        </w:r>
      </w:ins>
      <w:r w:rsidDel="00000000" w:rsidR="00000000" w:rsidRPr="00000000">
        <w:rPr>
          <w:rtl w:val="0"/>
        </w:rPr>
      </w:r>
    </w:p>
    <w:p w:rsidR="00000000" w:rsidDel="00000000" w:rsidP="00000000" w:rsidRDefault="00000000" w:rsidRPr="00000000" w14:paraId="00000016">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Tongol, Jheramiel A.</w:t>
      </w:r>
    </w:p>
    <w:p w:rsidR="00000000" w:rsidDel="00000000" w:rsidP="00000000" w:rsidRDefault="00000000" w:rsidRPr="00000000" w14:paraId="00000017">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Jaime Boy Alegre</w:t>
      </w:r>
    </w:p>
    <w:p w:rsidR="00000000" w:rsidDel="00000000" w:rsidP="00000000" w:rsidRDefault="00000000" w:rsidRPr="00000000" w14:paraId="00000019">
      <w:pPr>
        <w:tabs>
          <w:tab w:val="left" w:pos="269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w:t>
      </w:r>
    </w:p>
    <w:p w:rsidR="00000000" w:rsidDel="00000000" w:rsidP="00000000" w:rsidRDefault="00000000" w:rsidRPr="00000000" w14:paraId="0000001A">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tabs>
          <w:tab w:val="left" w:pos="269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Accomplishment of this undertaking could not have </w:t>
      </w:r>
    </w:p>
    <w:p w:rsidR="00000000" w:rsidDel="00000000" w:rsidP="00000000" w:rsidRDefault="00000000" w:rsidRPr="00000000" w14:paraId="00000024">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been achieved without the participation and cooperation of so </w:t>
      </w:r>
    </w:p>
    <w:p w:rsidR="00000000" w:rsidDel="00000000" w:rsidP="00000000" w:rsidRDefault="00000000" w:rsidRPr="00000000" w14:paraId="00000026">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persons whose names may not all be recounted. Their efforts </w:t>
      </w:r>
    </w:p>
    <w:p w:rsidR="00000000" w:rsidDel="00000000" w:rsidP="00000000" w:rsidRDefault="00000000" w:rsidRPr="00000000" w14:paraId="00000028">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heartily welcomed and appreciated. However, the group would</w:t>
      </w:r>
    </w:p>
    <w:p w:rsidR="00000000" w:rsidDel="00000000" w:rsidP="00000000" w:rsidRDefault="00000000" w:rsidRPr="00000000" w14:paraId="0000002A">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to convey their gratitude and appreciation to the following </w:t>
      </w:r>
    </w:p>
    <w:p w:rsidR="00000000" w:rsidDel="00000000" w:rsidP="00000000" w:rsidRDefault="00000000" w:rsidRPr="00000000" w14:paraId="0000002C">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p w:rsidR="00000000" w:rsidDel="00000000" w:rsidP="00000000" w:rsidRDefault="00000000" w:rsidRPr="00000000" w14:paraId="0000002D">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 Jaime Boy Alegre for his unwavering support, kindness, and patience during our research writing.</w:t>
      </w:r>
    </w:p>
    <w:p w:rsidR="00000000" w:rsidDel="00000000" w:rsidP="00000000" w:rsidRDefault="00000000" w:rsidRPr="00000000" w14:paraId="00000030">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Thank you to all of the families, friends and anyone who helped in some manner, whether morally or physically.</w:t>
      </w:r>
    </w:p>
    <w:p w:rsidR="00000000" w:rsidDel="00000000" w:rsidP="00000000" w:rsidRDefault="00000000" w:rsidRPr="00000000" w14:paraId="00000032">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Beyond all else, thanks to the Almighty Creator, the source of all wisdom and understanding, for his unconditional love.</w:t>
      </w:r>
    </w:p>
    <w:p w:rsidR="00000000" w:rsidDel="00000000" w:rsidP="00000000" w:rsidRDefault="00000000" w:rsidRPr="00000000" w14:paraId="00000034">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Thank you very much</w:t>
      </w:r>
    </w:p>
    <w:p w:rsidR="00000000" w:rsidDel="00000000" w:rsidP="00000000" w:rsidRDefault="00000000" w:rsidRPr="00000000" w14:paraId="00000036">
      <w:pPr>
        <w:spacing w:after="20" w:before="20" w:lineRule="auto"/>
        <w:ind w:left="1440" w:righ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20" w:before="20" w:lineRule="auto"/>
        <w:ind w:left="1440" w:right="14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12-ICT – Thompson Group 2</w:t>
      </w:r>
    </w:p>
    <w:p w:rsidR="00000000" w:rsidDel="00000000" w:rsidP="00000000" w:rsidRDefault="00000000" w:rsidRPr="00000000" w14:paraId="00000038">
      <w:pPr>
        <w:spacing w:after="20" w:before="20" w:lineRule="auto"/>
        <w:ind w:left="1440" w:right="144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 w:before="20" w:lineRule="auto"/>
        <w:ind w:left="1440" w:right="144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0" w:before="20" w:lineRule="auto"/>
        <w:ind w:left="1440" w:right="144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0" w:before="20" w:lineRule="auto"/>
        <w:ind w:left="1440" w:right="1440" w:firstLine="0"/>
        <w:jc w:val="right"/>
        <w:rPr>
          <w:del w:author="Windows User" w:id="4" w:date="2022-04-06T19:25:00Z"/>
          <w:rFonts w:ascii="Times New Roman" w:cs="Times New Roman" w:eastAsia="Times New Roman" w:hAnsi="Times New Roman"/>
          <w:sz w:val="24"/>
          <w:szCs w:val="24"/>
        </w:rPr>
      </w:pPr>
      <w:del w:author="Windows User" w:id="4" w:date="2022-04-06T19:25:00Z">
        <w:r w:rsidDel="00000000" w:rsidR="00000000" w:rsidRPr="00000000">
          <w:rPr>
            <w:rtl w:val="0"/>
          </w:rPr>
        </w:r>
      </w:del>
    </w:p>
    <w:p w:rsidR="00000000" w:rsidDel="00000000" w:rsidP="00000000" w:rsidRDefault="00000000" w:rsidRPr="00000000" w14:paraId="0000003C">
      <w:pPr>
        <w:spacing w:after="20" w:before="20" w:lineRule="auto"/>
        <w:ind w:left="1440" w:right="1440" w:firstLine="0"/>
        <w:jc w:val="right"/>
        <w:rPr>
          <w:del w:author="Windows User" w:id="4" w:date="2022-04-06T19:25:00Z"/>
          <w:rFonts w:ascii="Times New Roman" w:cs="Times New Roman" w:eastAsia="Times New Roman" w:hAnsi="Times New Roman"/>
          <w:sz w:val="24"/>
          <w:szCs w:val="24"/>
        </w:rPr>
      </w:pPr>
      <w:del w:author="Windows User" w:id="4" w:date="2022-04-06T19:25:00Z">
        <w:r w:rsidDel="00000000" w:rsidR="00000000" w:rsidRPr="00000000">
          <w:rPr>
            <w:rtl w:val="0"/>
          </w:rPr>
        </w:r>
      </w:del>
    </w:p>
    <w:p w:rsidR="00000000" w:rsidDel="00000000" w:rsidP="00000000" w:rsidRDefault="00000000" w:rsidRPr="00000000" w14:paraId="0000003D">
      <w:pPr>
        <w:spacing w:after="20" w:before="20" w:lineRule="auto"/>
        <w:ind w:left="1440" w:right="1440" w:firstLine="0"/>
        <w:jc w:val="right"/>
        <w:rPr>
          <w:del w:author="Windows User" w:id="4" w:date="2022-04-06T19:25:00Z"/>
          <w:rFonts w:ascii="Times New Roman" w:cs="Times New Roman" w:eastAsia="Times New Roman" w:hAnsi="Times New Roman"/>
          <w:sz w:val="24"/>
          <w:szCs w:val="24"/>
        </w:rPr>
      </w:pPr>
      <w:del w:author="Windows User" w:id="4" w:date="2022-04-06T19:25:00Z">
        <w:r w:rsidDel="00000000" w:rsidR="00000000" w:rsidRPr="00000000">
          <w:rPr>
            <w:rtl w:val="0"/>
          </w:rPr>
        </w:r>
      </w:del>
    </w:p>
    <w:p w:rsidR="00000000" w:rsidDel="00000000" w:rsidP="00000000" w:rsidRDefault="00000000" w:rsidRPr="00000000" w14:paraId="0000003E">
      <w:pPr>
        <w:spacing w:after="20" w:before="20" w:lineRule="auto"/>
        <w:ind w:left="1440" w:right="1440" w:firstLine="0"/>
        <w:jc w:val="right"/>
        <w:rPr>
          <w:del w:author="Windows User" w:id="4" w:date="2022-04-06T19:25:00Z"/>
          <w:rFonts w:ascii="Times New Roman" w:cs="Times New Roman" w:eastAsia="Times New Roman" w:hAnsi="Times New Roman"/>
          <w:sz w:val="24"/>
          <w:szCs w:val="24"/>
        </w:rPr>
      </w:pPr>
      <w:del w:author="Windows User" w:id="4" w:date="2022-04-06T19:25:00Z">
        <w:r w:rsidDel="00000000" w:rsidR="00000000" w:rsidRPr="00000000">
          <w:rPr>
            <w:rtl w:val="0"/>
          </w:rPr>
        </w:r>
      </w:del>
    </w:p>
    <w:p w:rsidR="00000000" w:rsidDel="00000000" w:rsidP="00000000" w:rsidRDefault="00000000" w:rsidRPr="00000000" w14:paraId="0000003F">
      <w:pPr>
        <w:spacing w:after="20" w:before="20" w:lineRule="auto"/>
        <w:ind w:left="1440" w:right="1440" w:firstLine="0"/>
        <w:rPr>
          <w:del w:author="Windows User" w:id="4" w:date="2022-04-06T19:25:00Z"/>
          <w:rFonts w:ascii="Times New Roman" w:cs="Times New Roman" w:eastAsia="Times New Roman" w:hAnsi="Times New Roman"/>
          <w:sz w:val="24"/>
          <w:szCs w:val="24"/>
        </w:rPr>
      </w:pPr>
      <w:del w:author="Windows User" w:id="4" w:date="2022-04-06T19:25:00Z">
        <w:r w:rsidDel="00000000" w:rsidR="00000000" w:rsidRPr="00000000">
          <w:rPr>
            <w:rtl w:val="0"/>
          </w:rPr>
        </w:r>
      </w:del>
    </w:p>
    <w:p w:rsidR="00000000" w:rsidDel="00000000" w:rsidP="00000000" w:rsidRDefault="00000000" w:rsidRPr="00000000" w14:paraId="00000040">
      <w:pPr>
        <w:spacing w:after="20" w:before="20" w:lineRule="auto"/>
        <w:ind w:left="1440" w:right="1440" w:firstLine="0"/>
        <w:rPr>
          <w:del w:author="Windows User" w:id="4" w:date="2022-04-06T19:25:00Z"/>
          <w:rFonts w:ascii="Times New Roman" w:cs="Times New Roman" w:eastAsia="Times New Roman" w:hAnsi="Times New Roman"/>
          <w:sz w:val="24"/>
          <w:szCs w:val="24"/>
        </w:rPr>
      </w:pPr>
      <w:del w:author="Windows User" w:id="4" w:date="2022-04-06T19:25:00Z">
        <w:r w:rsidDel="00000000" w:rsidR="00000000" w:rsidRPr="00000000">
          <w:rPr>
            <w:rtl w:val="0"/>
          </w:rPr>
        </w:r>
      </w:del>
    </w:p>
    <w:p w:rsidR="00000000" w:rsidDel="00000000" w:rsidP="00000000" w:rsidRDefault="00000000" w:rsidRPr="00000000" w14:paraId="00000041">
      <w:pPr>
        <w:spacing w:after="20" w:before="20" w:lineRule="auto"/>
        <w:ind w:left="1440" w:right="1440" w:firstLine="0"/>
        <w:rPr>
          <w:del w:author="Windows User" w:id="4" w:date="2022-04-06T19:25:00Z"/>
          <w:rFonts w:ascii="Times New Roman" w:cs="Times New Roman" w:eastAsia="Times New Roman" w:hAnsi="Times New Roman"/>
          <w:sz w:val="24"/>
          <w:szCs w:val="24"/>
        </w:rPr>
      </w:pPr>
      <w:del w:author="Windows User" w:id="4" w:date="2022-04-06T19:25:00Z">
        <w:r w:rsidDel="00000000" w:rsidR="00000000" w:rsidRPr="00000000">
          <w:rPr>
            <w:rtl w:val="0"/>
          </w:rPr>
        </w:r>
      </w:del>
    </w:p>
    <w:p w:rsidR="00000000" w:rsidDel="00000000" w:rsidP="00000000" w:rsidRDefault="00000000" w:rsidRPr="00000000" w14:paraId="00000042">
      <w:pPr>
        <w:spacing w:after="20" w:before="20" w:lineRule="auto"/>
        <w:ind w:right="1440"/>
        <w:rPr>
          <w:shd w:fill="auto" w:val="clear"/>
          <w:rPrChange w:author="Windows User" w:id="1" w:date="2022-04-06T19:25:00Z">
            <w:rPr>
              <w:rFonts w:ascii="Times New Roman" w:cs="Times New Roman" w:eastAsia="Times New Roman" w:hAnsi="Times New Roman"/>
              <w:sz w:val="24"/>
              <w:szCs w:val="24"/>
            </w:rPr>
          </w:rPrChange>
        </w:rPr>
        <w:pPrChange w:author="Windows User" w:id="0" w:date="2022-04-06T19:25:00Z">
          <w:pPr>
            <w:spacing w:after="20" w:before="20" w:lineRule="auto"/>
            <w:ind w:left="1440" w:right="1440" w:firstLine="0"/>
          </w:pPr>
        </w:pPrChange>
      </w:pPr>
      <w:r w:rsidDel="00000000" w:rsidR="00000000" w:rsidRPr="00000000">
        <w:rPr>
          <w:rtl w:val="0"/>
        </w:rPr>
      </w:r>
    </w:p>
    <w:p w:rsidR="00000000" w:rsidDel="00000000" w:rsidP="00000000" w:rsidRDefault="00000000" w:rsidRPr="00000000" w14:paraId="00000043">
      <w:pPr>
        <w:spacing w:after="20" w:before="20" w:lineRule="auto"/>
        <w:ind w:left="1440" w:right="1440" w:firstLine="0"/>
        <w:jc w:val="center"/>
        <w:rPr/>
      </w:pPr>
      <w:r w:rsidDel="00000000" w:rsidR="00000000" w:rsidRPr="00000000">
        <w:rPr>
          <w:rFonts w:ascii="Times New Roman" w:cs="Times New Roman" w:eastAsia="Times New Roman" w:hAnsi="Times New Roman"/>
          <w:b w:val="1"/>
          <w:sz w:val="24"/>
          <w:szCs w:val="24"/>
          <w:rtl w:val="0"/>
        </w:rPr>
        <w:t xml:space="preserve">ABSTRUCT</w:t>
      </w:r>
      <w:r w:rsidDel="00000000" w:rsidR="00000000" w:rsidRPr="00000000">
        <w:rPr>
          <w:rtl w:val="0"/>
        </w:rPr>
        <w:t xml:space="preserve"> </w:t>
      </w:r>
    </w:p>
    <w:p w:rsidR="00000000" w:rsidDel="00000000" w:rsidP="00000000" w:rsidRDefault="00000000" w:rsidRPr="00000000" w14:paraId="00000044">
      <w:pPr>
        <w:spacing w:after="20" w:before="20" w:lineRule="auto"/>
        <w:ind w:left="1440" w:right="1440" w:firstLine="0"/>
        <w:jc w:val="center"/>
        <w:rPr/>
      </w:pPr>
      <w:r w:rsidDel="00000000" w:rsidR="00000000" w:rsidRPr="00000000">
        <w:rPr>
          <w:rtl w:val="0"/>
        </w:rPr>
      </w:r>
    </w:p>
    <w:p w:rsidR="00000000" w:rsidDel="00000000" w:rsidP="00000000" w:rsidRDefault="00000000" w:rsidRPr="00000000" w14:paraId="00000045">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looks at the online behavior of a hundred business </w:t>
      </w:r>
    </w:p>
    <w:p w:rsidR="00000000" w:rsidDel="00000000" w:rsidP="00000000" w:rsidRDefault="00000000" w:rsidRPr="00000000" w14:paraId="00000046">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 students and attempts to determine the respondents’ </w:t>
      </w:r>
    </w:p>
    <w:p w:rsidR="00000000" w:rsidDel="00000000" w:rsidP="00000000" w:rsidRDefault="00000000" w:rsidRPr="00000000" w14:paraId="00000048">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of the risks associated with the use of mobile </w:t>
      </w:r>
    </w:p>
    <w:p w:rsidR="00000000" w:rsidDel="00000000" w:rsidP="00000000" w:rsidRDefault="00000000" w:rsidRPr="00000000" w14:paraId="0000004A">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technologies. Three questions were formulated for this study. First, </w:t>
      </w:r>
    </w:p>
    <w:p w:rsidR="00000000" w:rsidDel="00000000" w:rsidP="00000000" w:rsidRDefault="00000000" w:rsidRPr="00000000" w14:paraId="0000004C">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respondents use mobile technologies, with whom do they </w:t>
      </w:r>
    </w:p>
    <w:p w:rsidR="00000000" w:rsidDel="00000000" w:rsidP="00000000" w:rsidRDefault="00000000" w:rsidRPr="00000000" w14:paraId="0000004E">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and for what purpose? The results showed that the </w:t>
      </w:r>
    </w:p>
    <w:p w:rsidR="00000000" w:rsidDel="00000000" w:rsidP="00000000" w:rsidRDefault="00000000" w:rsidRPr="00000000" w14:paraId="00000050">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were comfortable with mobile computing and that </w:t>
      </w:r>
    </w:p>
    <w:p w:rsidR="00000000" w:rsidDel="00000000" w:rsidP="00000000" w:rsidRDefault="00000000" w:rsidRPr="00000000" w14:paraId="00000052">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technologies were easily accessible to them. Mobile </w:t>
      </w:r>
    </w:p>
    <w:p w:rsidR="00000000" w:rsidDel="00000000" w:rsidP="00000000" w:rsidRDefault="00000000" w:rsidRPr="00000000" w14:paraId="00000054">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allowed them to complete tasks, to coordinate </w:t>
      </w:r>
    </w:p>
    <w:p w:rsidR="00000000" w:rsidDel="00000000" w:rsidP="00000000" w:rsidRDefault="00000000" w:rsidRPr="00000000" w14:paraId="00000056">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curricular and extra-curricular activities, and to communicate with </w:t>
      </w:r>
    </w:p>
    <w:p w:rsidR="00000000" w:rsidDel="00000000" w:rsidP="00000000" w:rsidRDefault="00000000" w:rsidRPr="00000000" w14:paraId="00000058">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teachers, both on a personal and a professional level. Second, what </w:t>
      </w:r>
    </w:p>
    <w:p w:rsidR="00000000" w:rsidDel="00000000" w:rsidP="00000000" w:rsidRDefault="00000000" w:rsidRPr="00000000" w14:paraId="0000005A">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do the respondents send or receive? Seventy-five or </w:t>
      </w:r>
    </w:p>
    <w:p w:rsidR="00000000" w:rsidDel="00000000" w:rsidP="00000000" w:rsidRDefault="00000000" w:rsidRPr="00000000" w14:paraId="0000005C">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of the respondents sent files and website links by email and </w:t>
      </w:r>
    </w:p>
    <w:p w:rsidR="00000000" w:rsidDel="00000000" w:rsidP="00000000" w:rsidRDefault="00000000" w:rsidRPr="00000000" w14:paraId="0000005E">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instant messaging. Third, are the respondents aware of the risks </w:t>
      </w:r>
    </w:p>
    <w:p w:rsidR="00000000" w:rsidDel="00000000" w:rsidP="00000000" w:rsidRDefault="00000000" w:rsidRPr="00000000" w14:paraId="00000060">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associated with the use of mobile technologies? Over half of the </w:t>
      </w:r>
    </w:p>
    <w:p w:rsidR="00000000" w:rsidDel="00000000" w:rsidP="00000000" w:rsidRDefault="00000000" w:rsidRPr="00000000" w14:paraId="00000062">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were aware that using chat/IM or email without </w:t>
      </w:r>
    </w:p>
    <w:p w:rsidR="00000000" w:rsidDel="00000000" w:rsidP="00000000" w:rsidRDefault="00000000" w:rsidRPr="00000000" w14:paraId="00000064">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safeguards could expose the school network to viruses, </w:t>
      </w:r>
    </w:p>
    <w:p w:rsidR="00000000" w:rsidDel="00000000" w:rsidP="00000000" w:rsidRDefault="00000000" w:rsidRPr="00000000" w14:paraId="00000066">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spyware or malware. Surprisingly, the respondents showed a lack </w:t>
      </w:r>
    </w:p>
    <w:p w:rsidR="00000000" w:rsidDel="00000000" w:rsidP="00000000" w:rsidRDefault="00000000" w:rsidRPr="00000000" w14:paraId="00000068">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awareness of the potential risks that open, unsecured Bluetooth </w:t>
      </w:r>
    </w:p>
    <w:p w:rsidR="00000000" w:rsidDel="00000000" w:rsidP="00000000" w:rsidRDefault="00000000" w:rsidRPr="00000000" w14:paraId="0000006D">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cellphone connections pose to the university’s data and files. Some </w:t>
      </w:r>
    </w:p>
    <w:p w:rsidR="00000000" w:rsidDel="00000000" w:rsidP="00000000" w:rsidRDefault="00000000" w:rsidRPr="00000000" w14:paraId="0000006F">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recommendations are offered to help protect the </w:t>
      </w:r>
    </w:p>
    <w:p w:rsidR="00000000" w:rsidDel="00000000" w:rsidP="00000000" w:rsidRDefault="00000000" w:rsidRPr="00000000" w14:paraId="00000071">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institution’s networks and IT infrastructure.</w:t>
      </w:r>
    </w:p>
    <w:p w:rsidR="00000000" w:rsidDel="00000000" w:rsidP="00000000" w:rsidRDefault="00000000" w:rsidRPr="00000000" w14:paraId="00000073">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 w:before="20" w:lineRule="auto"/>
        <w:ind w:left="1440" w:righ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94">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PAGE NUMBER</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0" w:line="259" w:lineRule="auto"/>
        <w:ind w:left="216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w:t>
      </w:r>
      <w:ins w:author="Windows User" w:id="5" w:date="2022-04-02T13:28: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w:t>
        </w:r>
      </w:ins>
      <w:del w:author="Windows User" w:id="5" w:date="2022-04-02T13:28: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delText xml:space="preserve">ge</w:delText>
        </w:r>
      </w:del>
      <w:ins w:author="Windows User" w:id="6" w:date="2022-04-02T13:28: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w:t>
        </w:r>
      </w:ins>
      <w:r w:rsidDel="00000000" w:rsidR="00000000" w:rsidRPr="00000000">
        <w:rPr>
          <w:rtl w:val="0"/>
        </w:rPr>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 w:before="0" w:line="259" w:lineRule="auto"/>
        <w:ind w:left="216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Abstruct</w:t>
      </w:r>
      <w:ins w:author="Windows User" w:id="7" w:date="2022-04-02T13:26: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w:t>
        </w:r>
      </w:ins>
      <w:r w:rsidDel="00000000" w:rsidR="00000000" w:rsidRPr="00000000">
        <w:rPr>
          <w:rtl w:val="0"/>
        </w:rPr>
      </w:r>
    </w:p>
    <w:p w:rsidR="00000000" w:rsidDel="00000000" w:rsidP="00000000" w:rsidRDefault="00000000" w:rsidRPr="00000000" w14:paraId="00000098">
      <w:pPr>
        <w:spacing w:after="20" w:before="20" w:lineRule="auto"/>
        <w:ind w:left="1800" w:righ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20" w:before="20" w:lineRule="auto"/>
        <w:ind w:left="1800" w:righ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0" w:before="20" w:lineRule="auto"/>
        <w:ind w:left="1800" w:righ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Introduction </w:t>
      </w:r>
    </w:p>
    <w:p w:rsidR="00000000" w:rsidDel="00000000" w:rsidP="00000000" w:rsidRDefault="00000000" w:rsidRPr="00000000" w14:paraId="0000009B">
      <w:pPr>
        <w:spacing w:after="20" w:before="20" w:lineRule="auto"/>
        <w:ind w:left="1800" w:righ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 w:before="20" w:line="259" w:lineRule="auto"/>
        <w:ind w:left="252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ins w:author="Windows User" w:id="8" w:date="2022-04-02T13:27: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8</w:t>
        </w:r>
      </w:ins>
      <w:r w:rsidDel="00000000" w:rsidR="00000000" w:rsidRPr="00000000">
        <w:rPr>
          <w:rtl w:val="0"/>
        </w:rPr>
      </w:r>
    </w:p>
    <w:p w:rsidR="00000000" w:rsidDel="00000000" w:rsidP="00000000" w:rsidRDefault="00000000" w:rsidRPr="00000000" w14:paraId="0000009D">
      <w:pPr>
        <w:spacing w:after="20" w:before="20" w:lineRule="auto"/>
        <w:ind w:left="2160" w:righ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 w:line="259" w:lineRule="auto"/>
        <w:ind w:left="252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the Problem</w:t>
      </w:r>
      <w:ins w:author="Windows User" w:id="9" w:date="2022-04-02T13:27: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9</w:t>
        </w:r>
      </w:ins>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52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of the Study</w:t>
      </w:r>
      <w:ins w:author="Windows User" w:id="10" w:date="2022-04-02T13:27: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10</w:t>
        </w:r>
      </w:ins>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52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of the Study</w:t>
      </w:r>
      <w:ins w:author="Windows User" w:id="11" w:date="2022-04-02T13:27: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11</w:t>
        </w:r>
      </w:ins>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52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and Limitation</w:t>
      </w:r>
      <w:ins w:author="Windows User" w:id="12" w:date="2022-04-02T13:27: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i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52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Definion of Terms          </w:t>
      </w:r>
      <w:ins w:author="Windows User" w:id="13" w:date="2022-04-02T13:29: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i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52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Conceptual Framework</w:t>
      </w:r>
      <w:ins w:author="Windows User" w:id="14" w:date="2022-04-02T13:29: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i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Chapter 2: Review of the Literature </w:t>
      </w:r>
    </w:p>
    <w:p w:rsidR="00000000" w:rsidDel="00000000" w:rsidP="00000000" w:rsidRDefault="00000000" w:rsidRPr="00000000" w14:paraId="000000AB">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of  Related Literature</w:t>
      </w:r>
      <w:ins w:author="Windows User" w:id="15" w:date="2022-04-02T13:29: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w:t>
        </w:r>
      </w:i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AD">
      <w:pPr>
        <w:spacing w:after="20" w:before="20" w:lineRule="auto"/>
        <w:ind w:left="2580" w:righ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2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Literature and Studies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Foreign Literature and Studies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Synthesis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Hypothesis</w:t>
      </w:r>
      <w:ins w:author="Windows User" w:id="16" w:date="2022-04-02T13:29: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w:t>
        </w:r>
      </w:i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spacing w:after="0" w:line="240" w:lineRule="auto"/>
        <w:jc w:val="center"/>
        <w:rPr>
          <w:rFonts w:ascii="Impact" w:cs="Impact" w:eastAsia="Impact" w:hAnsi="Impact"/>
          <w:color w:val="c00000"/>
          <w:sz w:val="36"/>
          <w:szCs w:val="36"/>
        </w:rPr>
      </w:pPr>
      <w:r w:rsidDel="00000000" w:rsidR="00000000" w:rsidRPr="00000000">
        <w:rPr>
          <w:rFonts w:ascii="Impact" w:cs="Impact" w:eastAsia="Impact" w:hAnsi="Impact"/>
          <w:color w:val="c00000"/>
          <w:sz w:val="36"/>
          <w:szCs w:val="36"/>
          <w:rtl w:val="0"/>
        </w:rPr>
        <w:t xml:space="preserve">     </w:t>
      </w:r>
    </w:p>
    <w:p w:rsidR="00000000" w:rsidDel="00000000" w:rsidP="00000000" w:rsidRDefault="00000000" w:rsidRPr="00000000" w14:paraId="000000B7">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8">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Chapter 3: Research Methodology</w:t>
      </w:r>
    </w:p>
    <w:p w:rsidR="00000000" w:rsidDel="00000000" w:rsidP="00000000" w:rsidRDefault="00000000" w:rsidRPr="00000000" w14:paraId="000000BA">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Design</w:t>
      </w:r>
      <w:ins w:author="Windows User" w:id="17" w:date="2022-04-02T13:29:00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in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27</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58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Population and Sample of the Study                 28</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Instrument                                           29</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 of the Research Instrument             30</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Gathering Procedure                                  31</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58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Treatment of Data                              32</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Chapter 4: PRESENTATION, ANALYSIS AND </w:t>
      </w:r>
    </w:p>
    <w:p w:rsidR="00000000" w:rsidDel="00000000" w:rsidP="00000000" w:rsidRDefault="00000000" w:rsidRPr="00000000" w14:paraId="000000C8">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INTERPRETATION OF DATA</w:t>
      </w:r>
    </w:p>
    <w:p w:rsidR="00000000" w:rsidDel="00000000" w:rsidP="00000000" w:rsidRDefault="00000000" w:rsidRPr="00000000" w14:paraId="000000C9">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 w:line="259" w:lineRule="auto"/>
        <w:ind w:left="2705"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4.1</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4.2</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4.3</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4.4</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4.5</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4.6</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2705"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4.7</w:t>
      </w:r>
    </w:p>
    <w:p w:rsidR="00000000" w:rsidDel="00000000" w:rsidP="00000000" w:rsidRDefault="00000000" w:rsidRPr="00000000" w14:paraId="000000D9">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 w:before="20" w:line="259" w:lineRule="auto"/>
        <w:ind w:left="2705"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DB">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0" w:line="259" w:lineRule="auto"/>
        <w:ind w:left="2705"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Interpretation of Data</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F">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Chapter 5: FINDINGS, CONCLUSION, AND </w:t>
      </w:r>
    </w:p>
    <w:p w:rsidR="00000000" w:rsidDel="00000000" w:rsidP="00000000" w:rsidRDefault="00000000" w:rsidRPr="00000000" w14:paraId="000000E4">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RECOMMENDATIONS</w:t>
      </w:r>
    </w:p>
    <w:p w:rsidR="00000000" w:rsidDel="00000000" w:rsidP="00000000" w:rsidRDefault="00000000" w:rsidRPr="00000000" w14:paraId="000000E5">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0" w:line="259" w:lineRule="auto"/>
        <w:ind w:left="3003"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Findings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003"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003"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003"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003"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APPENDICES</w:t>
      </w:r>
    </w:p>
    <w:p w:rsidR="00000000" w:rsidDel="00000000" w:rsidP="00000000" w:rsidRDefault="00000000" w:rsidRPr="00000000" w14:paraId="000000EF">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0" w:line="259" w:lineRule="auto"/>
        <w:ind w:left="300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 A</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000" w:right="144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00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 B</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000" w:right="144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 C</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INTRODUCTION</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programs and computer protection software are designed to evaluate data such as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pages,files,software and applications to help finds and eradicate malware as quickly as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provide real-time protection, which can protect your device from incoming threats, scan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entire computer regularly for known threats and provide automatic updates, and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identify,block and delete malicious codes and software. Because so many activities are now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online and new threats emerge continuously, it’s more important than ever to install a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protective antivirus program, fortunately, there are a number of excellent products on the market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to choose. Antivirus software begins operating by checking your computer programs and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files against a database of known types of malwares. Since new viruses are constantly created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distributed by hackers, it will also scan computers for the possibility of new or unknown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malware threats.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program will use three different detection devices: specific detecton, which identifies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malware, generic detection, which looks for known parts or types of malware or patterns </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are heuristic detection, which scans fo unknown viruses by identifyinng known suspicious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structures. When the program finds a file that contains a virus, it will usually quarantine it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or mark it for detection, making it inaccessible and removing the rist to your device.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rPr>
          <w:del w:author="Windows User" w:id="18" w:date="2022-04-08T20:31:00Z"/>
          <w:rFonts w:ascii="Times New Roman" w:cs="Times New Roman" w:eastAsia="Times New Roman" w:hAnsi="Times New Roman"/>
          <w:sz w:val="24"/>
          <w:szCs w:val="24"/>
        </w:rPr>
      </w:pPr>
      <w:del w:author="Windows User" w:id="18" w:date="2022-04-08T20:31:00Z">
        <w:r w:rsidDel="00000000" w:rsidR="00000000" w:rsidRPr="00000000">
          <w:rPr>
            <w:rtl w:val="0"/>
          </w:rPr>
        </w:r>
      </w:del>
    </w:p>
    <w:p w:rsidR="00000000" w:rsidDel="00000000" w:rsidP="00000000" w:rsidRDefault="00000000" w:rsidRPr="00000000" w14:paraId="00000112">
      <w:pPr>
        <w:rPr>
          <w:del w:author="Windows User" w:id="18" w:date="2022-04-08T20:31:00Z"/>
          <w:rFonts w:ascii="Times New Roman" w:cs="Times New Roman" w:eastAsia="Times New Roman" w:hAnsi="Times New Roman"/>
          <w:sz w:val="24"/>
          <w:szCs w:val="24"/>
        </w:rPr>
      </w:pPr>
      <w:del w:author="Windows User" w:id="18" w:date="2022-04-08T20:31:00Z">
        <w:r w:rsidDel="00000000" w:rsidR="00000000" w:rsidRPr="00000000">
          <w:rPr>
            <w:rtl w:val="0"/>
          </w:rPr>
        </w:r>
      </w:del>
    </w:p>
    <w:p w:rsidR="00000000" w:rsidDel="00000000" w:rsidP="00000000" w:rsidRDefault="00000000" w:rsidRPr="00000000" w14:paraId="00000113">
      <w:pPr>
        <w:rPr>
          <w:del w:author="Windows User" w:id="18" w:date="2022-04-08T20:31:00Z"/>
          <w:rFonts w:ascii="Times New Roman" w:cs="Times New Roman" w:eastAsia="Times New Roman" w:hAnsi="Times New Roman"/>
          <w:sz w:val="24"/>
          <w:szCs w:val="24"/>
        </w:rPr>
      </w:pPr>
      <w:del w:author="Windows User" w:id="18" w:date="2022-04-08T20:31:00Z">
        <w:r w:rsidDel="00000000" w:rsidR="00000000" w:rsidRPr="00000000">
          <w:rPr>
            <w:rtl w:val="0"/>
          </w:rPr>
        </w:r>
      </w:del>
    </w:p>
    <w:p w:rsidR="00000000" w:rsidDel="00000000" w:rsidP="00000000" w:rsidRDefault="00000000" w:rsidRPr="00000000" w14:paraId="00000114">
      <w:pPr>
        <w:rPr>
          <w:del w:author="Windows User" w:id="18" w:date="2022-04-08T20:31:00Z"/>
          <w:rFonts w:ascii="Times New Roman" w:cs="Times New Roman" w:eastAsia="Times New Roman" w:hAnsi="Times New Roman"/>
          <w:sz w:val="24"/>
          <w:szCs w:val="24"/>
        </w:rPr>
      </w:pPr>
      <w:del w:author="Windows User" w:id="18" w:date="2022-04-08T20:31:00Z">
        <w:r w:rsidDel="00000000" w:rsidR="00000000" w:rsidRPr="00000000">
          <w:rPr>
            <w:rtl w:val="0"/>
          </w:rPr>
        </w:r>
      </w:del>
    </w:p>
    <w:p w:rsidR="00000000" w:rsidDel="00000000" w:rsidP="00000000" w:rsidRDefault="00000000" w:rsidRPr="00000000" w14:paraId="00000115">
      <w:pPr>
        <w:rPr>
          <w:del w:author="Windows User" w:id="18" w:date="2022-04-08T20:31:00Z"/>
          <w:rFonts w:ascii="Times New Roman" w:cs="Times New Roman" w:eastAsia="Times New Roman" w:hAnsi="Times New Roman"/>
          <w:sz w:val="24"/>
          <w:szCs w:val="24"/>
        </w:rPr>
      </w:pPr>
      <w:del w:author="Windows User" w:id="18" w:date="2022-04-08T20:31:00Z">
        <w:r w:rsidDel="00000000" w:rsidR="00000000" w:rsidRPr="00000000">
          <w:rPr>
            <w:rtl w:val="0"/>
          </w:rPr>
        </w:r>
      </w:del>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THE PROBLEM</w:t>
      </w:r>
    </w:p>
    <w:p w:rsidR="00000000" w:rsidDel="00000000" w:rsidP="00000000" w:rsidRDefault="00000000" w:rsidRPr="00000000" w14:paraId="000001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study was directed towards its main objectives of making an assessment</w:t>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Regarding The use of Anti-Virus tool on the student computer and its effect on the students </w:t>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General tiburcio de leon national highschool.</w:t>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Specifically, the researchers sought answer the following questions:</w:t>
      </w:r>
    </w:p>
    <w:p w:rsidR="00000000" w:rsidDel="00000000" w:rsidP="00000000" w:rsidRDefault="00000000" w:rsidRPr="00000000" w14:paraId="000001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many to profile of Computer teachers be described in term of:</w:t>
      </w:r>
    </w:p>
    <w:p w:rsidR="00000000" w:rsidDel="00000000" w:rsidP="00000000" w:rsidRDefault="00000000" w:rsidRPr="00000000" w14:paraId="000001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age;</w:t>
      </w:r>
    </w:p>
    <w:p w:rsidR="00000000" w:rsidDel="00000000" w:rsidP="00000000" w:rsidRDefault="00000000" w:rsidRPr="00000000" w14:paraId="000001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gender;</w:t>
      </w:r>
    </w:p>
    <w:p w:rsidR="00000000" w:rsidDel="00000000" w:rsidP="00000000" w:rsidRDefault="00000000" w:rsidRPr="00000000" w14:paraId="000001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highest degree of educational attainment; and</w:t>
      </w:r>
    </w:p>
    <w:p w:rsidR="00000000" w:rsidDel="00000000" w:rsidP="00000000" w:rsidRDefault="00000000" w:rsidRPr="00000000" w14:paraId="000001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years of teaching Computer?</w:t>
      </w:r>
    </w:p>
    <w:p w:rsidR="00000000" w:rsidDel="00000000" w:rsidP="00000000" w:rsidRDefault="00000000" w:rsidRPr="00000000" w14:paraId="000001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1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on the findings, what policy may be formulated to improve the school’s face to face </w:t>
      </w:r>
    </w:p>
    <w:p w:rsidR="00000000" w:rsidDel="00000000" w:rsidP="00000000" w:rsidRDefault="00000000" w:rsidRPr="00000000" w14:paraId="000001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distance learning modality?</w:t>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How does study habits influence the level of achievement Grade 12 students in </w:t>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Triple III subject?</w:t>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effects of online learning on the level of performance Senior Highschool</w:t>
      </w:r>
    </w:p>
    <w:p w:rsidR="00000000" w:rsidDel="00000000" w:rsidP="00000000" w:rsidRDefault="00000000" w:rsidRPr="00000000" w14:paraId="000001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w:t>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Do all Grade 12 students eat breakfast before attending to their morning class?</w:t>
      </w:r>
    </w:p>
    <w:p w:rsidR="00000000" w:rsidDel="00000000" w:rsidP="00000000" w:rsidRDefault="00000000" w:rsidRPr="00000000" w14:paraId="0000012B">
      <w:pPr>
        <w:rPr>
          <w:ins w:author="Windows User" w:id="19" w:date="2022-04-08T20:31:00Z"/>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Should Senior High School students taking ICT be a good in Computer?</w:t>
      </w:r>
      <w:ins w:author="Windows User" w:id="19" w:date="2022-04-08T20:31:00Z">
        <w:r w:rsidDel="00000000" w:rsidR="00000000" w:rsidRPr="00000000">
          <w:rPr>
            <w:rtl w:val="0"/>
          </w:rPr>
        </w:r>
      </w:ins>
    </w:p>
    <w:p w:rsidR="00000000" w:rsidDel="00000000" w:rsidP="00000000" w:rsidRDefault="00000000" w:rsidRPr="00000000" w14:paraId="0000012C">
      <w:pPr>
        <w:rPr>
          <w:ins w:author="Windows User" w:id="19" w:date="2022-04-08T20:31:00Z"/>
          <w:rFonts w:ascii="Times New Roman" w:cs="Times New Roman" w:eastAsia="Times New Roman" w:hAnsi="Times New Roman"/>
          <w:b w:val="1"/>
          <w:sz w:val="24"/>
          <w:szCs w:val="24"/>
        </w:rPr>
      </w:pPr>
      <w:ins w:author="Windows User" w:id="19" w:date="2022-04-08T20:31:00Z">
        <w:r w:rsidDel="00000000" w:rsidR="00000000" w:rsidRPr="00000000">
          <w:rPr>
            <w:rFonts w:ascii="Times New Roman" w:cs="Times New Roman" w:eastAsia="Times New Roman" w:hAnsi="Times New Roman"/>
            <w:b w:val="1"/>
            <w:sz w:val="24"/>
            <w:szCs w:val="24"/>
            <w:rtl w:val="0"/>
          </w:rPr>
          <w:t xml:space="preserve">7. Why anti-Virus is important for the Students?</w:t>
        </w:r>
      </w:ins>
    </w:p>
    <w:p w:rsidR="00000000" w:rsidDel="00000000" w:rsidP="00000000" w:rsidRDefault="00000000" w:rsidRPr="00000000" w14:paraId="0000012D">
      <w:pPr>
        <w:rPr>
          <w:ins w:author="Windows User" w:id="19" w:date="2022-04-08T20:31:00Z"/>
          <w:rFonts w:ascii="Times New Roman" w:cs="Times New Roman" w:eastAsia="Times New Roman" w:hAnsi="Times New Roman"/>
          <w:b w:val="1"/>
          <w:sz w:val="24"/>
          <w:szCs w:val="24"/>
        </w:rPr>
      </w:pPr>
      <w:ins w:author="Windows User" w:id="19" w:date="2022-04-08T20:31:00Z">
        <w:r w:rsidDel="00000000" w:rsidR="00000000" w:rsidRPr="00000000">
          <w:rPr>
            <w:rFonts w:ascii="Times New Roman" w:cs="Times New Roman" w:eastAsia="Times New Roman" w:hAnsi="Times New Roman"/>
            <w:b w:val="1"/>
            <w:sz w:val="24"/>
            <w:szCs w:val="24"/>
            <w:rtl w:val="0"/>
          </w:rPr>
          <w:t xml:space="preserve">8. What Are the different usage of computer virus?</w:t>
        </w:r>
      </w:ins>
    </w:p>
    <w:p w:rsidR="00000000" w:rsidDel="00000000" w:rsidP="00000000" w:rsidRDefault="00000000" w:rsidRPr="00000000" w14:paraId="0000012E">
      <w:pPr>
        <w:rPr>
          <w:ins w:author="Windows User" w:id="19" w:date="2022-04-08T20:31:00Z"/>
          <w:rFonts w:ascii="Times New Roman" w:cs="Times New Roman" w:eastAsia="Times New Roman" w:hAnsi="Times New Roman"/>
          <w:b w:val="1"/>
          <w:sz w:val="24"/>
          <w:szCs w:val="24"/>
        </w:rPr>
      </w:pPr>
      <w:ins w:author="Windows User" w:id="19" w:date="2022-04-08T20:31:00Z">
        <w:r w:rsidDel="00000000" w:rsidR="00000000" w:rsidRPr="00000000">
          <w:rPr>
            <w:rFonts w:ascii="Times New Roman" w:cs="Times New Roman" w:eastAsia="Times New Roman" w:hAnsi="Times New Roman"/>
            <w:b w:val="1"/>
            <w:sz w:val="24"/>
            <w:szCs w:val="24"/>
            <w:rtl w:val="0"/>
          </w:rPr>
          <w:t xml:space="preserve">9. What are the possible anti-virus software that might help your computer against viruses?</w:t>
        </w:r>
      </w:ins>
    </w:p>
    <w:p w:rsidR="00000000" w:rsidDel="00000000" w:rsidP="00000000" w:rsidRDefault="00000000" w:rsidRPr="00000000" w14:paraId="0000012F">
      <w:pPr>
        <w:rPr>
          <w:del w:author="Windows User" w:id="19" w:date="2022-04-08T20:31:00Z"/>
          <w:shd w:fill="auto" w:val="clear"/>
          <w:rPrChange w:author="Windows User" w:id="1" w:date="2022-04-08T20:32:00Z">
            <w:rPr>
              <w:rFonts w:ascii="Times New Roman" w:cs="Times New Roman" w:eastAsia="Times New Roman" w:hAnsi="Times New Roman"/>
              <w:b w:val="1"/>
              <w:sz w:val="24"/>
              <w:szCs w:val="24"/>
            </w:rPr>
          </w:rPrChange>
        </w:rPr>
        <w:pPrChange w:author="Windows User" w:id="0" w:date="2022-04-08T20:32:00Z">
          <w:pPr/>
        </w:pPrChange>
      </w:pPr>
      <w:ins w:author="Windows User" w:id="19" w:date="2022-04-08T20:31:00Z">
        <w:r w:rsidDel="00000000" w:rsidR="00000000" w:rsidRPr="00000000">
          <w:rPr>
            <w:rFonts w:ascii="Times New Roman" w:cs="Times New Roman" w:eastAsia="Times New Roman" w:hAnsi="Times New Roman"/>
            <w:b w:val="1"/>
            <w:sz w:val="24"/>
            <w:szCs w:val="24"/>
            <w:rtl w:val="0"/>
          </w:rPr>
          <w:t xml:space="preserve">10. What are the benefit of having install anti-virus software to your computer?</w:t>
        </w:r>
      </w:ins>
      <w:del w:author="Windows User" w:id="19" w:date="2022-04-08T20:31:00Z">
        <w:r w:rsidDel="00000000" w:rsidR="00000000" w:rsidRPr="00000000">
          <w:rPr>
            <w:rtl w:val="0"/>
          </w:rPr>
        </w:r>
      </w:del>
    </w:p>
    <w:p w:rsidR="00000000" w:rsidDel="00000000" w:rsidP="00000000" w:rsidRDefault="00000000" w:rsidRPr="00000000" w14:paraId="00000130">
      <w:pPr>
        <w:rPr>
          <w:shd w:fill="auto" w:val="clear"/>
          <w:rPrChange w:author="Windows User" w:id="1" w:date="2022-04-08T20:32:00Z">
            <w:rPr>
              <w:rFonts w:ascii="Times New Roman" w:cs="Times New Roman" w:eastAsia="Times New Roman" w:hAnsi="Times New Roman"/>
              <w:b w:val="1"/>
              <w:sz w:val="24"/>
              <w:szCs w:val="24"/>
            </w:rPr>
          </w:rPrChange>
        </w:rPr>
        <w:pPrChange w:author="Windows User" w:id="0" w:date="2022-04-08T20:32:00Z">
          <w:pPr>
            <w:jc w:val="center"/>
          </w:pPr>
        </w:pPrChange>
      </w:pPr>
      <w:r w:rsidDel="00000000" w:rsidR="00000000" w:rsidRPr="00000000">
        <w:rPr>
          <w:rtl w:val="0"/>
        </w:rPr>
      </w:r>
    </w:p>
    <w:p w:rsidR="00000000" w:rsidDel="00000000" w:rsidP="00000000" w:rsidRDefault="00000000" w:rsidRPr="00000000" w14:paraId="00000131">
      <w:pPr>
        <w:jc w:val="center"/>
        <w:rPr>
          <w:del w:author="Windows User" w:id="20" w:date="2022-04-08T20:32:00Z"/>
          <w:rFonts w:ascii="Times New Roman" w:cs="Times New Roman" w:eastAsia="Times New Roman" w:hAnsi="Times New Roman"/>
          <w:b w:val="1"/>
          <w:sz w:val="24"/>
          <w:szCs w:val="24"/>
        </w:rPr>
      </w:pPr>
      <w:del w:author="Windows User" w:id="20" w:date="2022-04-08T20:32:00Z">
        <w:r w:rsidDel="00000000" w:rsidR="00000000" w:rsidRPr="00000000">
          <w:rPr>
            <w:rtl w:val="0"/>
          </w:rPr>
        </w:r>
      </w:del>
    </w:p>
    <w:p w:rsidR="00000000" w:rsidDel="00000000" w:rsidP="00000000" w:rsidRDefault="00000000" w:rsidRPr="00000000" w14:paraId="00000132">
      <w:pPr>
        <w:jc w:val="center"/>
        <w:rPr>
          <w:del w:author="Windows User" w:id="20" w:date="2022-04-08T20:32:00Z"/>
          <w:rFonts w:ascii="Times New Roman" w:cs="Times New Roman" w:eastAsia="Times New Roman" w:hAnsi="Times New Roman"/>
          <w:b w:val="1"/>
          <w:sz w:val="24"/>
          <w:szCs w:val="24"/>
        </w:rPr>
      </w:pPr>
      <w:del w:author="Windows User" w:id="20" w:date="2022-04-08T20:32:00Z">
        <w:r w:rsidDel="00000000" w:rsidR="00000000" w:rsidRPr="00000000">
          <w:rPr>
            <w:rtl w:val="0"/>
          </w:rPr>
        </w:r>
      </w:del>
    </w:p>
    <w:p w:rsidR="00000000" w:rsidDel="00000000" w:rsidP="00000000" w:rsidRDefault="00000000" w:rsidRPr="00000000" w14:paraId="00000133">
      <w:pPr>
        <w:jc w:val="center"/>
        <w:rPr>
          <w:del w:author="Windows User" w:id="20" w:date="2022-04-08T20:32:00Z"/>
          <w:rFonts w:ascii="Times New Roman" w:cs="Times New Roman" w:eastAsia="Times New Roman" w:hAnsi="Times New Roman"/>
          <w:b w:val="1"/>
          <w:sz w:val="24"/>
          <w:szCs w:val="24"/>
        </w:rPr>
      </w:pPr>
      <w:del w:author="Windows User" w:id="20" w:date="2022-04-08T20:32:00Z">
        <w:r w:rsidDel="00000000" w:rsidR="00000000" w:rsidRPr="00000000">
          <w:rPr>
            <w:rtl w:val="0"/>
          </w:rPr>
        </w:r>
      </w:del>
    </w:p>
    <w:p w:rsidR="00000000" w:rsidDel="00000000" w:rsidP="00000000" w:rsidRDefault="00000000" w:rsidRPr="00000000" w14:paraId="00000134">
      <w:pPr>
        <w:jc w:val="center"/>
        <w:rPr>
          <w:del w:author="Windows User" w:id="20" w:date="2022-04-08T20:32:00Z"/>
          <w:rFonts w:ascii="Times New Roman" w:cs="Times New Roman" w:eastAsia="Times New Roman" w:hAnsi="Times New Roman"/>
          <w:b w:val="1"/>
          <w:sz w:val="24"/>
          <w:szCs w:val="24"/>
        </w:rPr>
      </w:pPr>
      <w:del w:author="Windows User" w:id="20" w:date="2022-04-08T20:32:00Z">
        <w:r w:rsidDel="00000000" w:rsidR="00000000" w:rsidRPr="00000000">
          <w:rPr>
            <w:rtl w:val="0"/>
          </w:rPr>
        </w:r>
      </w:del>
    </w:p>
    <w:p w:rsidR="00000000" w:rsidDel="00000000" w:rsidP="00000000" w:rsidRDefault="00000000" w:rsidRPr="00000000" w14:paraId="00000135">
      <w:pPr>
        <w:rPr>
          <w:del w:author="Windows User" w:id="20" w:date="2022-04-08T20:32:00Z"/>
          <w:shd w:fill="auto" w:val="clear"/>
          <w:rPrChange w:author="Windows User" w:id="1" w:date="2022-04-08T20:32:00Z">
            <w:rPr>
              <w:rFonts w:ascii="Times New Roman" w:cs="Times New Roman" w:eastAsia="Times New Roman" w:hAnsi="Times New Roman"/>
              <w:b w:val="1"/>
              <w:sz w:val="24"/>
              <w:szCs w:val="24"/>
            </w:rPr>
          </w:rPrChange>
        </w:rPr>
        <w:pPrChange w:author="Windows User" w:id="0" w:date="2022-04-08T20:32:00Z">
          <w:pPr>
            <w:jc w:val="center"/>
          </w:pPr>
        </w:pPrChange>
      </w:pPr>
      <w:del w:author="Windows User" w:id="20" w:date="2022-04-08T20:32:00Z">
        <w:r w:rsidDel="00000000" w:rsidR="00000000" w:rsidRPr="00000000">
          <w:rPr>
            <w:rtl w:val="0"/>
          </w:rPr>
        </w:r>
      </w:del>
    </w:p>
    <w:p w:rsidR="00000000" w:rsidDel="00000000" w:rsidP="00000000" w:rsidRDefault="00000000" w:rsidRPr="00000000" w14:paraId="00000136">
      <w:pPr>
        <w:rPr>
          <w:shd w:fill="auto" w:val="clear"/>
          <w:rPrChange w:author="Windows User" w:id="1" w:date="2022-04-08T20:32:00Z">
            <w:rPr>
              <w:rFonts w:ascii="Times New Roman" w:cs="Times New Roman" w:eastAsia="Times New Roman" w:hAnsi="Times New Roman"/>
              <w:b w:val="1"/>
              <w:sz w:val="24"/>
              <w:szCs w:val="24"/>
            </w:rPr>
          </w:rPrChange>
        </w:rPr>
        <w:pPrChange w:author="Windows User" w:id="0" w:date="2022-04-08T20:32:00Z">
          <w:pPr>
            <w:jc w:val="center"/>
          </w:pPr>
        </w:pPrChange>
      </w:pPr>
      <w:r w:rsidDel="00000000" w:rsidR="00000000" w:rsidRPr="00000000">
        <w:rPr>
          <w:rtl w:val="0"/>
        </w:rPr>
      </w:r>
    </w:p>
    <w:p w:rsidR="00000000" w:rsidDel="00000000" w:rsidP="00000000" w:rsidRDefault="00000000" w:rsidRPr="00000000" w14:paraId="00000137">
      <w:pPr>
        <w:jc w:val="center"/>
        <w:rPr>
          <w:ins w:author="Windows User" w:id="21" w:date="2022-04-08T20:34:00Z"/>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OF THE STUDY</w:t>
      </w:r>
      <w:ins w:author="Windows User" w:id="21" w:date="2022-04-08T20:34:00Z">
        <w:r w:rsidDel="00000000" w:rsidR="00000000" w:rsidRPr="00000000">
          <w:rPr>
            <w:rtl w:val="0"/>
          </w:rPr>
        </w:r>
      </w:ins>
    </w:p>
    <w:p w:rsidR="00000000" w:rsidDel="00000000" w:rsidP="00000000" w:rsidRDefault="00000000" w:rsidRPr="00000000" w14:paraId="00000138">
      <w:pPr>
        <w:rPr>
          <w:ins w:author="Windows User" w:id="21" w:date="2022-04-08T20:34:00Z"/>
        </w:rPr>
      </w:pPr>
      <w:ins w:author="Windows User" w:id="21" w:date="2022-04-08T20:34:00Z">
        <w:r w:rsidDel="00000000" w:rsidR="00000000" w:rsidRPr="00000000">
          <w:rPr>
            <w:rtl w:val="0"/>
          </w:rPr>
        </w:r>
      </w:ins>
    </w:p>
    <w:p w:rsidR="00000000" w:rsidDel="00000000" w:rsidP="00000000" w:rsidRDefault="00000000" w:rsidRPr="00000000" w14:paraId="00000139">
      <w:pPr>
        <w:rPr>
          <w:ins w:author="Windows User" w:id="21" w:date="2022-04-08T20:34:00Z"/>
        </w:rPr>
      </w:pPr>
      <w:ins w:author="Windows User" w:id="21" w:date="2022-04-08T20:34:00Z">
        <w:r w:rsidDel="00000000" w:rsidR="00000000" w:rsidRPr="00000000">
          <w:rPr>
            <w:rtl w:val="0"/>
          </w:rPr>
          <w:t xml:space="preserve">Antivirus program and computer proctection  </w:t>
        </w:r>
      </w:ins>
    </w:p>
    <w:p w:rsidR="00000000" w:rsidDel="00000000" w:rsidP="00000000" w:rsidRDefault="00000000" w:rsidRPr="00000000" w14:paraId="0000013A">
      <w:pPr>
        <w:rPr>
          <w:ins w:author="Windows User" w:id="21" w:date="2022-04-08T20:34:00Z"/>
        </w:rPr>
      </w:pPr>
      <w:ins w:author="Windows User" w:id="21" w:date="2022-04-08T20:34:00Z">
        <w:r w:rsidDel="00000000" w:rsidR="00000000" w:rsidRPr="00000000">
          <w:rPr>
            <w:rtl w:val="0"/>
          </w:rPr>
          <w:t xml:space="preserve">software are designed to evaluate data such as web pages,  files  ,software and application </w:t>
        </w:r>
      </w:ins>
    </w:p>
    <w:p w:rsidR="00000000" w:rsidDel="00000000" w:rsidP="00000000" w:rsidRDefault="00000000" w:rsidRPr="00000000" w14:paraId="0000013B">
      <w:pPr>
        <w:rPr>
          <w:ins w:author="Windows User" w:id="21" w:date="2022-04-08T20:34:00Z"/>
        </w:rPr>
      </w:pPr>
      <w:ins w:author="Windows User" w:id="21" w:date="2022-04-08T20:34:00Z">
        <w:r w:rsidDel="00000000" w:rsidR="00000000" w:rsidRPr="00000000">
          <w:rPr>
            <w:rtl w:val="0"/>
          </w:rPr>
          <w:t xml:space="preserve">to find and eradicate malware as quickly as possible.  Most  provide real-time protection , </w:t>
        </w:r>
      </w:ins>
    </w:p>
    <w:p w:rsidR="00000000" w:rsidDel="00000000" w:rsidP="00000000" w:rsidRDefault="00000000" w:rsidRPr="00000000" w14:paraId="0000013C">
      <w:pPr>
        <w:rPr>
          <w:ins w:author="Windows User" w:id="21" w:date="2022-04-08T20:34:00Z"/>
        </w:rPr>
      </w:pPr>
      <w:ins w:author="Windows User" w:id="21" w:date="2022-04-08T20:34:00Z">
        <w:r w:rsidDel="00000000" w:rsidR="00000000" w:rsidRPr="00000000">
          <w:rPr>
            <w:rtl w:val="0"/>
          </w:rPr>
          <w:t xml:space="preserve">which can protect your devices from incoming threats;  scan your entire computer regularly for known </w:t>
        </w:r>
      </w:ins>
    </w:p>
    <w:p w:rsidR="00000000" w:rsidDel="00000000" w:rsidP="00000000" w:rsidRDefault="00000000" w:rsidRPr="00000000" w14:paraId="0000013D">
      <w:pPr>
        <w:rPr>
          <w:ins w:author="Windows User" w:id="21" w:date="2022-04-08T20:34:00Z"/>
        </w:rPr>
      </w:pPr>
      <w:ins w:author="Windows User" w:id="21" w:date="2022-04-08T20:34:00Z">
        <w:r w:rsidDel="00000000" w:rsidR="00000000" w:rsidRPr="00000000">
          <w:rPr>
            <w:rtl w:val="0"/>
          </w:rPr>
          <w:t xml:space="preserve">threats and provide automatic updates ; and identity , block and delete malicious codes and software.  </w:t>
        </w:r>
      </w:ins>
    </w:p>
    <w:p w:rsidR="00000000" w:rsidDel="00000000" w:rsidP="00000000" w:rsidRDefault="00000000" w:rsidRPr="00000000" w14:paraId="0000013E">
      <w:pPr>
        <w:rPr>
          <w:ins w:author="Windows User" w:id="21" w:date="2022-04-08T20:34:00Z"/>
        </w:rPr>
      </w:pPr>
      <w:ins w:author="Windows User" w:id="21" w:date="2022-04-08T20:34:00Z">
        <w:r w:rsidDel="00000000" w:rsidR="00000000" w:rsidRPr="00000000">
          <w:rPr>
            <w:rtl w:val="0"/>
          </w:rPr>
          <w:t xml:space="preserve">Because so many now activities are now conducted online and new threats emerge continuously,  its </w:t>
        </w:r>
      </w:ins>
    </w:p>
    <w:p w:rsidR="00000000" w:rsidDel="00000000" w:rsidP="00000000" w:rsidRDefault="00000000" w:rsidRPr="00000000" w14:paraId="0000013F">
      <w:pPr>
        <w:rPr>
          <w:ins w:author="Windows User" w:id="21" w:date="2022-04-08T20:34:00Z"/>
          <w:sz w:val="28"/>
          <w:szCs w:val="28"/>
        </w:rPr>
      </w:pPr>
      <w:ins w:author="Windows User" w:id="21" w:date="2022-04-08T20:34:00Z">
        <w:r w:rsidDel="00000000" w:rsidR="00000000" w:rsidRPr="00000000">
          <w:rPr>
            <w:rtl w:val="0"/>
          </w:rPr>
          <w:t xml:space="preserve">more important than ever to install a protective antivirus program. </w:t>
        </w:r>
        <w:r w:rsidDel="00000000" w:rsidR="00000000" w:rsidRPr="00000000">
          <w:rPr>
            <w:rtl w:val="0"/>
          </w:rPr>
        </w:r>
      </w:ins>
    </w:p>
    <w:p w:rsidR="00000000" w:rsidDel="00000000" w:rsidP="00000000" w:rsidRDefault="00000000" w:rsidRPr="00000000" w14:paraId="0000014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2">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3">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4">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5">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6">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7">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8">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9">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A">
      <w:pPr>
        <w:jc w:val="center"/>
        <w:rPr>
          <w:del w:author="Windows User" w:id="22" w:date="2022-04-08T20:35:00Z"/>
          <w:rFonts w:ascii="Times New Roman" w:cs="Times New Roman" w:eastAsia="Times New Roman" w:hAnsi="Times New Roman"/>
          <w:b w:val="1"/>
          <w:sz w:val="24"/>
          <w:szCs w:val="24"/>
        </w:rPr>
      </w:pPr>
      <w:del w:author="Windows User" w:id="22" w:date="2022-04-08T20:35:00Z">
        <w:r w:rsidDel="00000000" w:rsidR="00000000" w:rsidRPr="00000000">
          <w:rPr>
            <w:rtl w:val="0"/>
          </w:rPr>
        </w:r>
      </w:del>
    </w:p>
    <w:p w:rsidR="00000000" w:rsidDel="00000000" w:rsidP="00000000" w:rsidRDefault="00000000" w:rsidRPr="00000000" w14:paraId="0000015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jc w:val="center"/>
        <w:rPr>
          <w:shd w:fill="auto" w:val="clear"/>
          <w:rPrChange w:author="Windows User" w:id="1" w:date="2022-04-08T21:34:00Z">
            <w:rPr>
              <w:rFonts w:ascii="Times New Roman" w:cs="Times New Roman" w:eastAsia="Times New Roman" w:hAnsi="Times New Roman"/>
              <w:b w:val="1"/>
              <w:sz w:val="24"/>
              <w:szCs w:val="24"/>
            </w:rPr>
          </w:rPrChange>
        </w:rPr>
        <w:pPrChange w:author="Windows User" w:id="0" w:date="2022-04-08T21:34:00Z">
          <w:pPr>
            <w:jc w:val="center"/>
          </w:pPr>
        </w:pPrChange>
      </w:pPr>
      <w:r w:rsidDel="00000000" w:rsidR="00000000" w:rsidRPr="00000000">
        <w:rPr>
          <w:rFonts w:ascii="Times New Roman" w:cs="Times New Roman" w:eastAsia="Times New Roman" w:hAnsi="Times New Roman"/>
          <w:b w:val="1"/>
          <w:sz w:val="24"/>
          <w:szCs w:val="24"/>
          <w:rtl w:val="0"/>
        </w:rPr>
        <w:t xml:space="preserve">SIGNIFICANCE OF THE STUDY</w:t>
      </w:r>
    </w:p>
    <w:p w:rsidR="00000000" w:rsidDel="00000000" w:rsidP="00000000" w:rsidRDefault="00000000" w:rsidRPr="00000000" w14:paraId="0000015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Typhical Computer User</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They can work easily and faster without interruptions. They will be Provided with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solid knowledge about the computer hardware when they want to solve a serious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problem on their own.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ICT STUDENT</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They will be able to do work quickly and efficiency. They will save more time for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other  academic activities and performance without troubleshooting.</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They will be informed on how to deal with each kind of viruses and how they can </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avoid be able to stop it. Their important files such as students’ records will be safe from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ins w:author="Windows User" w:id="23" w:date="2022-04-08T21:34:00Z"/>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virus.</w:t>
      </w:r>
      <w:ins w:author="Windows User" w:id="23" w:date="2022-04-08T21:34:00Z">
        <w:r w:rsidDel="00000000" w:rsidR="00000000" w:rsidRPr="00000000">
          <w:rPr>
            <w:rtl w:val="0"/>
          </w:rPr>
        </w:r>
      </w:ins>
    </w:p>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rPr>
          <w:sz w:val="28"/>
          <w:szCs w:val="28"/>
        </w:rPr>
      </w:pPr>
      <w:r w:rsidDel="00000000" w:rsidR="00000000" w:rsidRPr="00000000">
        <w:rPr>
          <w:sz w:val="28"/>
          <w:szCs w:val="28"/>
          <w:rtl w:val="0"/>
        </w:rPr>
        <w:t xml:space="preserve">The study was conducted to know what is the Use of Anti-Virus Tool on the Students Computer and its Effect on Students in General Tiburcio De Leon National High School </w:t>
      </w:r>
    </w:p>
    <w:p w:rsidR="00000000" w:rsidDel="00000000" w:rsidP="00000000" w:rsidRDefault="00000000" w:rsidRPr="00000000" w14:paraId="00000175">
      <w:pPr>
        <w:rPr>
          <w:sz w:val="28"/>
          <w:szCs w:val="28"/>
        </w:rPr>
      </w:pPr>
      <w:r w:rsidDel="00000000" w:rsidR="00000000" w:rsidRPr="00000000">
        <w:rPr>
          <w:sz w:val="28"/>
          <w:szCs w:val="28"/>
          <w:rtl w:val="0"/>
        </w:rPr>
        <w:t xml:space="preserve">Students in General Tiburcio De Leon National High School are facing the new normal specially in every students that is using computer for their online class and their study, this study is to aim what is the use of anti-virus tool on the students computer and its affect on their daily basis in online classes and daily usage of their computer.</w:t>
      </w:r>
    </w:p>
    <w:p w:rsidR="00000000" w:rsidDel="00000000" w:rsidP="00000000" w:rsidRDefault="00000000" w:rsidRPr="00000000" w14:paraId="00000176">
      <w:pPr>
        <w:rPr>
          <w:sz w:val="28"/>
          <w:szCs w:val="28"/>
        </w:rPr>
      </w:pPr>
      <w:r w:rsidDel="00000000" w:rsidR="00000000" w:rsidRPr="00000000">
        <w:rPr>
          <w:sz w:val="28"/>
          <w:szCs w:val="28"/>
          <w:rtl w:val="0"/>
        </w:rPr>
        <w:t xml:space="preserve">This study is important because of the following; to know what is the best anti-virus tool app and with this study  it help the student  to develop and enhance the usage of anti-virus tool and to know what is the importance of this anti-virus tool to their computer and to learn how to protects the system of their computer and it helps to blocked all the malicious file in computer’s and blocked the website that has brings the viruses in our computer , as a students we are not aware of this kind of scenario thats why we are conducting this kind of study to help and to educate our students in General Tiburcio De Leon National High School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8E">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8F">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90">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91">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92">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93">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94">
      <w:pPr>
        <w:jc w:val="center"/>
        <w:rPr>
          <w:del w:author="Windows User" w:id="24" w:date="2022-04-08T21:34:00Z"/>
          <w:rFonts w:ascii="Times New Roman" w:cs="Times New Roman" w:eastAsia="Times New Roman" w:hAnsi="Times New Roman"/>
          <w:b w:val="1"/>
          <w:sz w:val="24"/>
          <w:szCs w:val="24"/>
        </w:rPr>
      </w:pPr>
      <w:del w:author="Windows User" w:id="24" w:date="2022-04-08T21:34:00Z">
        <w:r w:rsidDel="00000000" w:rsidR="00000000" w:rsidRPr="00000000">
          <w:rPr>
            <w:rtl w:val="0"/>
          </w:rPr>
        </w:r>
      </w:del>
    </w:p>
    <w:p w:rsidR="00000000" w:rsidDel="00000000" w:rsidP="00000000" w:rsidRDefault="00000000" w:rsidRPr="00000000" w14:paraId="00000195">
      <w:pPr>
        <w:rPr>
          <w:shd w:fill="auto" w:val="clear"/>
          <w:rPrChange w:author="Windows User" w:id="1" w:date="2022-04-08T20:35:00Z">
            <w:rPr>
              <w:rFonts w:ascii="Times New Roman" w:cs="Times New Roman" w:eastAsia="Times New Roman" w:hAnsi="Times New Roman"/>
              <w:b w:val="1"/>
              <w:sz w:val="24"/>
              <w:szCs w:val="24"/>
            </w:rPr>
          </w:rPrChange>
        </w:rPr>
        <w:pPrChange w:author="Windows User" w:id="0" w:date="2022-04-08T20:35:00Z">
          <w:pPr>
            <w:jc w:val="center"/>
          </w:pPr>
        </w:pPrChange>
      </w:pP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AND LIMITATION</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2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Virus is a very dangerous program in the computers because it can </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 the academic performances of a student, prevent it, the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researchers will gather data from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Tiburcio De Leon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 High School, Corner. Mercado St. Brgy. Gen. T. De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Leon, Valenzuela City.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respondents will be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High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Students in ICT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will serve as the source of the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on how to prevent  virus and what are the things that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happen to the students if they encountered a computer virus</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how virus is related to the computer. This study will cover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virus and it’s work on the computer and how Computer</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1440" w:right="144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Viruses affect students in their Computer Activities</w:t>
      </w:r>
    </w:p>
    <w:p w:rsidR="00000000" w:rsidDel="00000000" w:rsidP="00000000" w:rsidRDefault="00000000" w:rsidRPr="00000000" w14:paraId="000001A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 OF TERMS</w:t>
      </w:r>
    </w:p>
    <w:p w:rsidR="00000000" w:rsidDel="00000000" w:rsidP="00000000" w:rsidRDefault="00000000" w:rsidRPr="00000000" w14:paraId="000001BA">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sz w:val="24"/>
          <w:szCs w:val="24"/>
          <w:rtl w:val="0"/>
        </w:rPr>
        <w:t xml:space="preserve">           Adware – </w:t>
      </w:r>
      <w:r w:rsidDel="00000000" w:rsidR="00000000" w:rsidRPr="00000000">
        <w:rPr>
          <w:rFonts w:ascii="Times New Roman" w:cs="Times New Roman" w:eastAsia="Times New Roman" w:hAnsi="Times New Roman"/>
          <w:color w:val="202124"/>
          <w:sz w:val="24"/>
          <w:szCs w:val="24"/>
          <w:highlight w:val="white"/>
          <w:rtl w:val="0"/>
        </w:rPr>
        <w:t xml:space="preserve">software that displays unwanted (and sometimes irritating)  </w:t>
      </w:r>
    </w:p>
    <w:p w:rsidR="00000000" w:rsidDel="00000000" w:rsidP="00000000" w:rsidRDefault="00000000" w:rsidRPr="00000000" w14:paraId="000001BB">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pop-up adverts which can appear on your computer or mobile device.</w:t>
      </w:r>
    </w:p>
    <w:p w:rsidR="00000000" w:rsidDel="00000000" w:rsidP="00000000" w:rsidRDefault="00000000" w:rsidRPr="00000000" w14:paraId="000001BC">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1BD">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b w:val="1"/>
          <w:color w:val="202124"/>
          <w:sz w:val="24"/>
          <w:szCs w:val="24"/>
          <w:highlight w:val="white"/>
          <w:rtl w:val="0"/>
        </w:rPr>
        <w:t xml:space="preserve">Grayware - </w:t>
      </w:r>
      <w:r w:rsidDel="00000000" w:rsidR="00000000" w:rsidRPr="00000000">
        <w:rPr>
          <w:rFonts w:ascii="Times New Roman" w:cs="Times New Roman" w:eastAsia="Times New Roman" w:hAnsi="Times New Roman"/>
          <w:color w:val="202124"/>
          <w:sz w:val="24"/>
          <w:szCs w:val="24"/>
          <w:highlight w:val="white"/>
          <w:rtl w:val="0"/>
        </w:rPr>
        <w:t xml:space="preserve">(also known as spyware) is any files or applications that are not   </w:t>
      </w:r>
    </w:p>
    <w:p w:rsidR="00000000" w:rsidDel="00000000" w:rsidP="00000000" w:rsidRDefault="00000000" w:rsidRPr="00000000" w14:paraId="000001BE">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classified as Trojans or viruses, but can still negatively affect the computers it</w:t>
      </w:r>
    </w:p>
    <w:p w:rsidR="00000000" w:rsidDel="00000000" w:rsidP="00000000" w:rsidRDefault="00000000" w:rsidRPr="00000000" w14:paraId="000001BF">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resides on, especially in terms of security and confidentiality.</w:t>
      </w:r>
    </w:p>
    <w:p w:rsidR="00000000" w:rsidDel="00000000" w:rsidP="00000000" w:rsidRDefault="00000000" w:rsidRPr="00000000" w14:paraId="000001C0">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p>
    <w:p w:rsidR="00000000" w:rsidDel="00000000" w:rsidP="00000000" w:rsidRDefault="00000000" w:rsidRPr="00000000" w14:paraId="000001C1">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Malware </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Malware is intrusive software that is designed to damage and destroy </w:t>
      </w:r>
    </w:p>
    <w:p w:rsidR="00000000" w:rsidDel="00000000" w:rsidP="00000000" w:rsidRDefault="00000000" w:rsidRPr="00000000" w14:paraId="000001C2">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computers and computer systems. Malware is a contraction for “malicious </w:t>
      </w:r>
    </w:p>
    <w:p w:rsidR="00000000" w:rsidDel="00000000" w:rsidP="00000000" w:rsidRDefault="00000000" w:rsidRPr="00000000" w14:paraId="000001C3">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software.” Examples of common malware includes viruses, worms, Trojan viruses</w:t>
      </w:r>
    </w:p>
    <w:p w:rsidR="00000000" w:rsidDel="00000000" w:rsidP="00000000" w:rsidRDefault="00000000" w:rsidRPr="00000000" w14:paraId="000001C4">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 spyware, adware, and ransomware.</w:t>
      </w:r>
    </w:p>
    <w:p w:rsidR="00000000" w:rsidDel="00000000" w:rsidP="00000000" w:rsidRDefault="00000000" w:rsidRPr="00000000" w14:paraId="000001C5">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C6">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Rootkit - </w:t>
      </w:r>
      <w:r w:rsidDel="00000000" w:rsidR="00000000" w:rsidRPr="00000000">
        <w:rPr>
          <w:rFonts w:ascii="Times New Roman" w:cs="Times New Roman" w:eastAsia="Times New Roman" w:hAnsi="Times New Roman"/>
          <w:color w:val="202124"/>
          <w:sz w:val="24"/>
          <w:szCs w:val="24"/>
          <w:highlight w:val="white"/>
          <w:rtl w:val="0"/>
        </w:rPr>
        <w:t xml:space="preserve">Allows someone to maintain command and control over a computer </w:t>
      </w:r>
    </w:p>
    <w:p w:rsidR="00000000" w:rsidDel="00000000" w:rsidP="00000000" w:rsidRDefault="00000000" w:rsidRPr="00000000" w14:paraId="000001C7">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Without the computer user/owner knowing about it. Once a rootkit has been  </w:t>
      </w:r>
    </w:p>
    <w:p w:rsidR="00000000" w:rsidDel="00000000" w:rsidP="00000000" w:rsidRDefault="00000000" w:rsidRPr="00000000" w14:paraId="000001C8">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installed, the controller of the rootkit has the ability to remotely execute files and </w:t>
      </w:r>
    </w:p>
    <w:p w:rsidR="00000000" w:rsidDel="00000000" w:rsidP="00000000" w:rsidRDefault="00000000" w:rsidRPr="00000000" w14:paraId="000001C9">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change system configurations on the host machine.</w:t>
      </w:r>
    </w:p>
    <w:p w:rsidR="00000000" w:rsidDel="00000000" w:rsidP="00000000" w:rsidRDefault="00000000" w:rsidRPr="00000000" w14:paraId="000001CA">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CB">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Safe Mode - </w:t>
      </w:r>
      <w:r w:rsidDel="00000000" w:rsidR="00000000" w:rsidRPr="00000000">
        <w:rPr>
          <w:rFonts w:ascii="Times New Roman" w:cs="Times New Roman" w:eastAsia="Times New Roman" w:hAnsi="Times New Roman"/>
          <w:color w:val="202124"/>
          <w:sz w:val="24"/>
          <w:szCs w:val="24"/>
          <w:highlight w:val="white"/>
          <w:rtl w:val="0"/>
        </w:rPr>
        <w:t xml:space="preserve">Is a boot option in which the operating system starts in diagnostic </w:t>
      </w:r>
    </w:p>
    <w:p w:rsidR="00000000" w:rsidDel="00000000" w:rsidP="00000000" w:rsidRDefault="00000000" w:rsidRPr="00000000" w14:paraId="000001CC">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mode rather than in normal operating mode.</w:t>
      </w:r>
    </w:p>
    <w:p w:rsidR="00000000" w:rsidDel="00000000" w:rsidP="00000000" w:rsidRDefault="00000000" w:rsidRPr="00000000" w14:paraId="000001CD">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CE">
      <w:pPr>
        <w:tabs>
          <w:tab w:val="center" w:pos="4680"/>
        </w:tabs>
        <w:rPr>
          <w:rFonts w:ascii="Arial" w:cs="Arial" w:eastAsia="Arial" w:hAnsi="Arial"/>
          <w:color w:val="2021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Spyware</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Arial" w:cs="Arial" w:eastAsia="Arial" w:hAnsi="Arial"/>
          <w:color w:val="202124"/>
          <w:highlight w:val="white"/>
          <w:rtl w:val="0"/>
        </w:rPr>
        <w:t xml:space="preserve"> Any software that installs itself on your computer and starts covertly </w:t>
      </w:r>
    </w:p>
    <w:p w:rsidR="00000000" w:rsidDel="00000000" w:rsidP="00000000" w:rsidRDefault="00000000" w:rsidRPr="00000000" w14:paraId="000001CF">
      <w:pPr>
        <w:tabs>
          <w:tab w:val="center" w:pos="4680"/>
        </w:tabs>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            monitoring your online behavior without your knowledge or permission.</w:t>
      </w:r>
    </w:p>
    <w:p w:rsidR="00000000" w:rsidDel="00000000" w:rsidP="00000000" w:rsidRDefault="00000000" w:rsidRPr="00000000" w14:paraId="000001D0">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Arial" w:cs="Arial" w:eastAsia="Arial" w:hAnsi="Arial"/>
          <w:color w:val="2021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Spyware is a kind of malware that secretly  gathers information about a</w:t>
      </w:r>
    </w:p>
    <w:p w:rsidR="00000000" w:rsidDel="00000000" w:rsidP="00000000" w:rsidRDefault="00000000" w:rsidRPr="00000000" w14:paraId="000001D1">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Arial" w:cs="Arial" w:eastAsia="Arial" w:hAnsi="Arial"/>
          <w:color w:val="2021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person or organization and relays this data to other parties.</w:t>
      </w:r>
    </w:p>
    <w:p w:rsidR="00000000" w:rsidDel="00000000" w:rsidP="00000000" w:rsidRDefault="00000000" w:rsidRPr="00000000" w14:paraId="000001D2">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D3">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p>
    <w:p w:rsidR="00000000" w:rsidDel="00000000" w:rsidP="00000000" w:rsidRDefault="00000000" w:rsidRPr="00000000" w14:paraId="000001D4">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p>
    <w:p w:rsidR="00000000" w:rsidDel="00000000" w:rsidP="00000000" w:rsidRDefault="00000000" w:rsidRPr="00000000" w14:paraId="000001D5">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D6">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Trojan Horse - </w:t>
      </w:r>
      <w:r w:rsidDel="00000000" w:rsidR="00000000" w:rsidRPr="00000000">
        <w:rPr>
          <w:rFonts w:ascii="Times New Roman" w:cs="Times New Roman" w:eastAsia="Times New Roman" w:hAnsi="Times New Roman"/>
          <w:color w:val="202124"/>
          <w:sz w:val="24"/>
          <w:szCs w:val="24"/>
          <w:highlight w:val="white"/>
          <w:rtl w:val="0"/>
        </w:rPr>
        <w:t xml:space="preserve">A Trojan horse is a program downloaded and installed on a    </w:t>
      </w:r>
    </w:p>
    <w:p w:rsidR="00000000" w:rsidDel="00000000" w:rsidP="00000000" w:rsidRDefault="00000000" w:rsidRPr="00000000" w14:paraId="000001D7">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computer that appears harmless, but is, in fact, malicious. Unexpected changes to </w:t>
      </w:r>
    </w:p>
    <w:p w:rsidR="00000000" w:rsidDel="00000000" w:rsidP="00000000" w:rsidRDefault="00000000" w:rsidRPr="00000000" w14:paraId="000001D8">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computer settings and unusual activity, even when the computer should be idle,</w:t>
      </w:r>
    </w:p>
    <w:p w:rsidR="00000000" w:rsidDel="00000000" w:rsidP="00000000" w:rsidRDefault="00000000" w:rsidRPr="00000000" w14:paraId="000001D9">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are strong indications that a Trojan is residing on a computer.</w:t>
      </w:r>
    </w:p>
    <w:p w:rsidR="00000000" w:rsidDel="00000000" w:rsidP="00000000" w:rsidRDefault="00000000" w:rsidRPr="00000000" w14:paraId="000001DA">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p>
    <w:p w:rsidR="00000000" w:rsidDel="00000000" w:rsidP="00000000" w:rsidRDefault="00000000" w:rsidRPr="00000000" w14:paraId="000001DB">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Virus </w:t>
      </w:r>
      <w:r w:rsidDel="00000000" w:rsidR="00000000" w:rsidRPr="00000000">
        <w:rPr>
          <w:rFonts w:ascii="Times New Roman" w:cs="Times New Roman" w:eastAsia="Times New Roman" w:hAnsi="Times New Roman"/>
          <w:color w:val="202124"/>
          <w:sz w:val="24"/>
          <w:szCs w:val="24"/>
          <w:highlight w:val="white"/>
          <w:rtl w:val="0"/>
        </w:rPr>
        <w:t xml:space="preserve">- A computer virus is a type of computer program that, when executed, </w:t>
      </w:r>
    </w:p>
    <w:p w:rsidR="00000000" w:rsidDel="00000000" w:rsidP="00000000" w:rsidRDefault="00000000" w:rsidRPr="00000000" w14:paraId="000001DC">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replicates itself by modifying other computer programs and inserting its own code. </w:t>
      </w:r>
    </w:p>
    <w:p w:rsidR="00000000" w:rsidDel="00000000" w:rsidP="00000000" w:rsidRDefault="00000000" w:rsidRPr="00000000" w14:paraId="000001DD">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If this replication succeeds, the affected areas are then said to be "infected" with a </w:t>
      </w:r>
    </w:p>
    <w:p w:rsidR="00000000" w:rsidDel="00000000" w:rsidP="00000000" w:rsidRDefault="00000000" w:rsidRPr="00000000" w14:paraId="000001DE">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computer virus, a metaphor derived from biological viruses.</w:t>
      </w:r>
    </w:p>
    <w:p w:rsidR="00000000" w:rsidDel="00000000" w:rsidP="00000000" w:rsidRDefault="00000000" w:rsidRPr="00000000" w14:paraId="000001DF">
      <w:pPr>
        <w:tabs>
          <w:tab w:val="center" w:pos="4680"/>
        </w:tabs>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E0">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Worm </w:t>
      </w:r>
      <w:r w:rsidDel="00000000" w:rsidR="00000000" w:rsidRPr="00000000">
        <w:rPr>
          <w:rFonts w:ascii="Times New Roman" w:cs="Times New Roman" w:eastAsia="Times New Roman" w:hAnsi="Times New Roman"/>
          <w:color w:val="202124"/>
          <w:sz w:val="24"/>
          <w:szCs w:val="24"/>
          <w:highlight w:val="white"/>
          <w:rtl w:val="0"/>
        </w:rPr>
        <w:t xml:space="preserve">- Is a standalone malware computer program that replicates itself in order</w:t>
      </w:r>
    </w:p>
    <w:p w:rsidR="00000000" w:rsidDel="00000000" w:rsidP="00000000" w:rsidRDefault="00000000" w:rsidRPr="00000000" w14:paraId="000001E1">
      <w:pPr>
        <w:tabs>
          <w:tab w:val="center" w:pos="4680"/>
        </w:tabs>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to spread to other computers.</w:t>
      </w:r>
    </w:p>
    <w:p w:rsidR="00000000" w:rsidDel="00000000" w:rsidP="00000000" w:rsidRDefault="00000000" w:rsidRPr="00000000" w14:paraId="000001E2">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3">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4">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5">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6">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7">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8">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9">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A">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B">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C">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D">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E">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F">
      <w:pPr>
        <w:tabs>
          <w:tab w:val="center" w:pos="4680"/>
        </w:tabs>
        <w:rPr>
          <w:del w:author="Windows User" w:id="25" w:date="2022-04-02T13:06:00Z"/>
          <w:rFonts w:ascii="Times New Roman" w:cs="Times New Roman" w:eastAsia="Times New Roman" w:hAnsi="Times New Roman"/>
          <w:color w:val="202124"/>
          <w:sz w:val="24"/>
          <w:szCs w:val="24"/>
          <w:highlight w:val="white"/>
        </w:rPr>
      </w:pPr>
      <w:del w:author="Windows User" w:id="25" w:date="2022-04-02T13:06:00Z">
        <w:r w:rsidDel="00000000" w:rsidR="00000000" w:rsidRPr="00000000">
          <w:rPr>
            <w:rtl w:val="0"/>
          </w:rPr>
        </w:r>
      </w:del>
    </w:p>
    <w:p w:rsidR="00000000" w:rsidDel="00000000" w:rsidP="00000000" w:rsidRDefault="00000000" w:rsidRPr="00000000" w14:paraId="000001F0">
      <w:pPr>
        <w:tabs>
          <w:tab w:val="center" w:pos="4680"/>
        </w:tabs>
        <w:rPr>
          <w:ins w:author="Windows User" w:id="25" w:date="2022-04-02T13:06:00Z"/>
          <w:rFonts w:ascii="Times New Roman" w:cs="Times New Roman" w:eastAsia="Times New Roman" w:hAnsi="Times New Roman"/>
          <w:color w:val="202124"/>
          <w:sz w:val="24"/>
          <w:szCs w:val="24"/>
          <w:highlight w:val="white"/>
        </w:rPr>
      </w:pPr>
      <w:ins w:author="Windows User" w:id="25" w:date="2022-04-02T13:06:00Z">
        <w:r w:rsidDel="00000000" w:rsidR="00000000" w:rsidRPr="00000000">
          <w:rPr>
            <w:rtl w:val="0"/>
          </w:rPr>
        </w:r>
      </w:ins>
    </w:p>
    <w:p w:rsidR="00000000" w:rsidDel="00000000" w:rsidP="00000000" w:rsidRDefault="00000000" w:rsidRPr="00000000" w14:paraId="000001F1">
      <w:pPr>
        <w:tabs>
          <w:tab w:val="center" w:pos="4680"/>
        </w:tabs>
        <w:jc w:val="center"/>
        <w:rPr>
          <w:ins w:author="Windows User" w:id="25" w:date="2022-04-02T13:06:00Z"/>
          <w:rFonts w:ascii="Times New Roman" w:cs="Times New Roman" w:eastAsia="Times New Roman" w:hAnsi="Times New Roman"/>
          <w:b w:val="1"/>
          <w:color w:val="202124"/>
          <w:sz w:val="24"/>
          <w:szCs w:val="24"/>
          <w:highlight w:val="white"/>
        </w:rPr>
      </w:pPr>
      <w:ins w:author="Windows User" w:id="25" w:date="2022-04-02T13:06:00Z">
        <w:r w:rsidDel="00000000" w:rsidR="00000000" w:rsidRPr="00000000">
          <w:rPr>
            <w:rtl w:val="0"/>
          </w:rPr>
        </w:r>
      </w:ins>
    </w:p>
    <w:p w:rsidR="00000000" w:rsidDel="00000000" w:rsidP="00000000" w:rsidRDefault="00000000" w:rsidRPr="00000000" w14:paraId="000001F2">
      <w:pPr>
        <w:tabs>
          <w:tab w:val="center" w:pos="4680"/>
        </w:tabs>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CONCEPTUAL FRAMEWORK</w:t>
      </w:r>
    </w:p>
    <w:p w:rsidR="00000000" w:rsidDel="00000000" w:rsidP="00000000" w:rsidRDefault="00000000" w:rsidRPr="00000000" w14:paraId="000001F3">
      <w:pPr>
        <w:tabs>
          <w:tab w:val="center" w:pos="4680"/>
        </w:tabs>
        <w:jc w:val="center"/>
        <w:rPr>
          <w:del w:author="Windows User" w:id="26" w:date="2022-04-02T13:25:00Z"/>
          <w:rFonts w:ascii="Times New Roman" w:cs="Times New Roman" w:eastAsia="Times New Roman" w:hAnsi="Times New Roman"/>
          <w:b w:val="1"/>
          <w:color w:val="202124"/>
          <w:sz w:val="24"/>
          <w:szCs w:val="24"/>
          <w:highlight w:val="white"/>
        </w:rPr>
      </w:pPr>
      <w:del w:author="Windows User" w:id="26" w:date="2022-04-02T13:25:00Z">
        <w:r w:rsidDel="00000000" w:rsidR="00000000" w:rsidRPr="00000000">
          <w:rPr>
            <w:rtl w:val="0"/>
          </w:rPr>
        </w:r>
      </w:del>
    </w:p>
    <w:p w:rsidR="00000000" w:rsidDel="00000000" w:rsidP="00000000" w:rsidRDefault="00000000" w:rsidRPr="00000000" w14:paraId="000001F4">
      <w:pPr>
        <w:tabs>
          <w:tab w:val="center" w:pos="4680"/>
        </w:tabs>
        <w:jc w:val="cente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VARIABLE </w:t>
      </w:r>
    </w:p>
    <w:p w:rsidR="00000000" w:rsidDel="00000000" w:rsidP="00000000" w:rsidRDefault="00000000" w:rsidRPr="00000000" w14:paraId="000001F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System Slowdown. Using an antivirus program means that a lot of resources from the memory and the hard drive is being used</w:t>
      </w: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I sometimes think that anti viruses also contain viruses, so I can download it from legal sites and you should prioritize putting it, especially on the computer, because once you get a virus, it damages your computer.</w:t>
      </w: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DEPENDENT VARIABLE</w:t>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Software is a data security utility which is installed in a computer system with a purpose of protection from viruses, spyware, malware, rootkits, Trojans, phishing attacks, spam attack, and other online cyber threats</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helps a lot to gen.t students and other people because it secures the documents that should not be hacked by hackers and because it makes our lives easier using anti-virus and for our students it is important that should use antivirus for our benefit especially those students who use many accounts.</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tabs>
          <w:tab w:val="center" w:pos="4680"/>
        </w:tabs>
        <w:jc w:val="center"/>
        <w:rPr>
          <w:ins w:author="Windows User" w:id="27" w:date="2022-04-02T13:06:00Z"/>
          <w:rFonts w:ascii="Times New Roman" w:cs="Times New Roman" w:eastAsia="Times New Roman" w:hAnsi="Times New Roman"/>
          <w:b w:val="1"/>
          <w:color w:val="202124"/>
          <w:sz w:val="24"/>
          <w:szCs w:val="24"/>
          <w:highlight w:val="white"/>
        </w:rPr>
      </w:pPr>
      <w:ins w:author="Windows User" w:id="27" w:date="2022-04-02T13:06:00Z">
        <w:r w:rsidDel="00000000" w:rsidR="00000000" w:rsidRPr="00000000">
          <w:rPr>
            <w:rtl w:val="0"/>
          </w:rPr>
        </w:r>
      </w:ins>
    </w:p>
    <w:p w:rsidR="00000000" w:rsidDel="00000000" w:rsidP="00000000" w:rsidRDefault="00000000" w:rsidRPr="00000000" w14:paraId="000001FE">
      <w:pPr>
        <w:tabs>
          <w:tab w:val="center" w:pos="4680"/>
        </w:tabs>
        <w:rPr>
          <w:del w:author="Windows User" w:id="27" w:date="2022-04-02T13:06:00Z"/>
          <w:rFonts w:ascii="Times New Roman" w:cs="Times New Roman" w:eastAsia="Times New Roman" w:hAnsi="Times New Roman"/>
          <w:color w:val="202124"/>
          <w:sz w:val="24"/>
          <w:szCs w:val="24"/>
          <w:highlight w:val="white"/>
        </w:rPr>
      </w:pPr>
      <w:del w:author="Windows User" w:id="27" w:date="2022-04-02T13:06:00Z">
        <w:r w:rsidDel="00000000" w:rsidR="00000000" w:rsidRPr="00000000">
          <w:rPr>
            <w:rtl w:val="0"/>
          </w:rPr>
        </w:r>
      </w:del>
    </w:p>
    <w:p w:rsidR="00000000" w:rsidDel="00000000" w:rsidP="00000000" w:rsidRDefault="00000000" w:rsidRPr="00000000" w14:paraId="000001FF">
      <w:pPr>
        <w:tabs>
          <w:tab w:val="center" w:pos="4680"/>
        </w:tabs>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tabs>
          <w:tab w:val="left" w:pos="2690"/>
        </w:tabs>
        <w:spacing w:after="0" w:lineRule="auto"/>
        <w:rPr>
          <w:ins w:author="Windows User" w:id="28" w:date="2022-04-02T13:25:00Z"/>
          <w:rFonts w:ascii="Times New Roman" w:cs="Times New Roman" w:eastAsia="Times New Roman" w:hAnsi="Times New Roman"/>
          <w:b w:val="1"/>
          <w:sz w:val="24"/>
          <w:szCs w:val="24"/>
        </w:rPr>
      </w:pPr>
      <w:ins w:author="Windows User" w:id="28" w:date="2022-04-02T13:25:00Z">
        <w:r w:rsidDel="00000000" w:rsidR="00000000" w:rsidRPr="00000000">
          <w:rPr>
            <w:rtl w:val="0"/>
          </w:rPr>
        </w:r>
      </w:ins>
    </w:p>
    <w:p w:rsidR="00000000" w:rsidDel="00000000" w:rsidP="00000000" w:rsidRDefault="00000000" w:rsidRPr="00000000" w14:paraId="00000208">
      <w:pPr>
        <w:tabs>
          <w:tab w:val="left" w:pos="2690"/>
        </w:tabs>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w:t>
      </w:r>
    </w:p>
    <w:p w:rsidR="00000000" w:rsidDel="00000000" w:rsidP="00000000" w:rsidRDefault="00000000" w:rsidRPr="00000000" w14:paraId="00000209">
      <w:pPr>
        <w:tabs>
          <w:tab w:val="left" w:pos="2690"/>
        </w:tabs>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tabs>
          <w:tab w:val="left" w:pos="2690"/>
        </w:tabs>
        <w:spacing w:after="0" w:line="480" w:lineRule="auto"/>
        <w:ind w:right="28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 of Related Studies and Literature</w:t>
      </w:r>
    </w:p>
    <w:p w:rsidR="00000000" w:rsidDel="00000000" w:rsidP="00000000" w:rsidRDefault="00000000" w:rsidRPr="00000000" w14:paraId="000002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reviewing the literature and study is primarily for the purpose of providing proponents with an understanding of relevant ideas of different experts which are related on the study about the use of antivirus tool in the computer. </w:t>
      </w:r>
    </w:p>
    <w:p w:rsidR="00000000" w:rsidDel="00000000" w:rsidP="00000000" w:rsidRDefault="00000000" w:rsidRPr="00000000" w14:paraId="0000020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Literature and Studies</w:t>
      </w:r>
    </w:p>
    <w:p w:rsidR="00000000" w:rsidDel="00000000" w:rsidP="00000000" w:rsidRDefault="00000000" w:rsidRPr="00000000" w14:paraId="000002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 are an important part of everyday life to many people across the world. Computers in the hands of consumers who lack the knowledge of protection tools and who have limited administrator skills are vulnerable to virus attacks. It can slow the performance of computer by adding unimportant files on the computer. Virus run in the background that makes the computer perform slowly. </w:t>
      </w:r>
    </w:p>
    <w:p w:rsidR="00000000" w:rsidDel="00000000" w:rsidP="00000000" w:rsidRDefault="00000000" w:rsidRPr="00000000" w14:paraId="0000020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use computers for all kind of activities: online gaming, shopping, entertainment, emails, face book, study, research, etc. At the same time, the risk of infection by malicious programs in these computers is rising. The main issue is that general users don't understand what a virus is and how computers get infected. On the other hand, many vendors produce antivirus software with different features to prevent or remove these viruses from people's computers. General users don't understand the concept of each feature in these programs, nor is there a tool to advise users about what the features mean and help them select the right software for personal or business needs. Chamorro (2012). This topic discussed the importance of computer to our daily lives. It became part of our life. As a consumer, it is imperative that we have a basic knowledge </w:t>
      </w:r>
    </w:p>
    <w:p w:rsidR="00000000" w:rsidDel="00000000" w:rsidP="00000000" w:rsidRDefault="00000000" w:rsidRPr="00000000" w14:paraId="000002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how to protect our computers from different malicious programs such as viruses. Our topic can be very helpful to give the people the knowledge on how to solve these viruses. The researchers introduce different antiviruses that will secure and protect your personal computer's system.</w:t>
      </w:r>
    </w:p>
    <w:p w:rsidR="00000000" w:rsidDel="00000000" w:rsidP="00000000" w:rsidRDefault="00000000" w:rsidRPr="00000000" w14:paraId="0000021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viruses, malware, worms, spyware, and the like have shown a significant impact in the digital world today. It has shown its power to destroy computer systems and hardware and most of the time used for hacking, spying, and other cybercrimes. With this scenarios, it empirical to unravel the story behind computer network laboratories using Kermack-McKendrick model through simulation of a nonlinear network using NetLogo v.6.0 in an actual setting happened in a Philippine teacher education institution. Results revealed the impact of the computer viruses and the difference between a free antivirus and a licensed software antivirus in the computer network laboratories. Finally, with this initiatives, the university decided to purchase a licensed software antivirus as it is deemed necessary to protect the end-user from the computer viruses and the equipment itself for long term use, savings, and helping the environment as whole. Caluza (2017). This study is related to our research because it discusses the different viruses that can affects the computer performance as well as the </w:t>
        <w:br w:type="textWrapping"/>
        <w:t xml:space="preserve">students performance also this study provides an licensed anti-virus tool to use for terminating  following viruses and to cope with it.</w:t>
      </w:r>
    </w:p>
    <w:p w:rsidR="00000000" w:rsidDel="00000000" w:rsidP="00000000" w:rsidRDefault="00000000" w:rsidRPr="00000000" w14:paraId="0000021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by Quisumbing and Fucion (2019). Computer virus has an alarming threat to data protection evolving, the evolution of computer virus becomes more harmful that duplicates the data in a floppy drive to a more damaging virus that could destroy the computer programs and more it can cause the computer to stop</w:t>
        <w:br w:type="textWrapping"/>
        <w:t xml:space="preserve"> operating. This study describe how and what are the function of the virus this relate to our research because this viruses can affect the students’ performance when this viruses appear on their computer, it can make an awareness for the students.</w:t>
      </w:r>
    </w:p>
    <w:p w:rsidR="00000000" w:rsidDel="00000000" w:rsidP="00000000" w:rsidRDefault="00000000" w:rsidRPr="00000000" w14:paraId="0000021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Foreign Literature and Studies</w:t>
      </w:r>
      <w:r w:rsidDel="00000000" w:rsidR="00000000" w:rsidRPr="00000000">
        <w:rPr>
          <w:rtl w:val="0"/>
        </w:rPr>
      </w:r>
    </w:p>
    <w:p w:rsidR="00000000" w:rsidDel="00000000" w:rsidP="00000000" w:rsidRDefault="00000000" w:rsidRPr="00000000" w14:paraId="0000021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Abhijit Mohanta and Anoop Saldanha (2020). Antiviruses were the first security software developed to deal with viruses, including detecting their presence on systems, quarantining them, and even reversing the damage they do to the system. These days’ antiviruses have gone beyond running on desktop workstations and laptops. They are even targeted for other kinds of endpoints like servers, and mobile devices like cell phones and tablets. This relate to our research because it provides a details about the antivirus how this antivirus run, operates and functions.</w:t>
      </w:r>
    </w:p>
    <w:p w:rsidR="00000000" w:rsidDel="00000000" w:rsidP="00000000" w:rsidRDefault="00000000" w:rsidRPr="00000000" w14:paraId="0000021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computer virus is a piece of software which attaches itself to another program causing undesirable effect on the program. It is attached similar to the way in which biological virus affect other organisms. The synonymous way it works with that of the human virus gave rise to the term computer virus. Computer viruses infect personal computers (PCs) and server. Some viruses create mere annoyance, but others can do serious damage: delete or change files, steal important information, load and run unwanted applications, send documents via electronic mail (e-mail) or even cripple a machines operating system (OS). Oyelere (2015). The study relates to our research providing information about the viruses describing the viruses’ effects and how destructive this virus this study also help the students by giving awareness.</w:t>
      </w:r>
    </w:p>
    <w:p w:rsidR="00000000" w:rsidDel="00000000" w:rsidP="00000000" w:rsidRDefault="00000000" w:rsidRPr="00000000" w14:paraId="0000021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S.Abijah Roseline and S.Geetha (2021). In this era of modernization, digital technology plays a major role in all facets of life. We are accustomed to using computers and smartphones to access information, create, express, communicate, and collaborate, contributing to our personal, social, and professional survival at a comfortable level. As the legitimate use of digital space has grown, so have the prospects for malice via swindlers, blackmailers, vandals, and other criminals, to benefit by creating and propagating malware. While the main motive of malware designers is to make surplus profit illegally, other trivial motives range from activism and pranks, espionage, cyber theft, as well as serious crimes like privacy breaches. Policing the expanding attack surface needs the development of competent anti-malware solutions with more generalization to detect even zero-day malware and resolve their incidences with minimal human intervention. Anti-malware solutions pick up effective strategies from static, dynamic, reverse engineering, and advanced machine learning techniques. An arms-race situation always exists between the malware authors and the anti-malware community. In this paper, we present a comprehensive investigation of computer-based and mobile-based malware, their countermeasures, and various detection methods. We also discuss the additional issues and the challenges of malware detection and finally highlight a few open research issues, directing the trends of malware/anti-malware development. This study is related because it discuss the solution to the virus. It also contain an information about the solution on how to counter those virus.</w:t>
      </w:r>
    </w:p>
    <w:p w:rsidR="00000000" w:rsidDel="00000000" w:rsidP="00000000" w:rsidRDefault="00000000" w:rsidRPr="00000000" w14:paraId="0000021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viruses are a nightmare for the computer world. It is a threat to any user who uses a computer network. The computer will not be infected by a virus if the computer is not connected to the outside world. In this case, this is the internet. The Internet can be used as a medium for the spread of the virus to the fullest. There are many types of viruses that are spread through the internet. Some of them are aimed at making money, and there are only as a disrupt activity and computer performance. Some techniques are done to prevent the spread of the virus. Here will be explained how to tackle the virus optimally. The benefit is that the computer used will be free from virus attacks and safe to exchange data publicly. Techniques used include the prevention and prevention of viruses against computer networks are to know the characteristics and workings of the virus. Tasril et al. (2017). It describe the virus that every computer has a nightmare(virus) and how this virus spread also what happen to the computer that has a virus on it. To relate on our research this will happen when you don’t have an anti-virus on computer it will affect the performance of the user (students).</w:t>
      </w:r>
    </w:p>
    <w:p w:rsidR="00000000" w:rsidDel="00000000" w:rsidP="00000000" w:rsidRDefault="00000000" w:rsidRPr="00000000" w14:paraId="0000021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Renson (2013). A computer virus is a type of malware that, when executed, replicates by inserting copies of itself (possibly modified) into other computer </w:t>
        <w:br w:type="textWrapping"/>
        <w:t xml:space="preserve">programs, data files, or the boot sector of the hard drive; when this replication succeeds, the affected areas are then said to be "infected".Viruses often perform some type of </w:t>
        <w:br w:type="textWrapping"/>
        <w:br w:type="textWrapping"/>
        <w:t xml:space="preserve">harmful activity on infected hosts, such as stealing hard disk space or CPU time, accessing private information, corrupting data, displaying political or humorous messages on the user's screen, spamming their contacts, or logging their keystrokes. However, not all viruses carry a destructive payload or attempt to hide themselves the defining characteristic of viruses is that they are self-replicating computer programs which install themselves without the user's consent. This topic discussed of how the characteristics of computer viruses gives us the idea of how it will greatly affect our system. If these problems did not solve early, it can totally ruined the entire system. It is very important to know all these things so that it will be avoided by using Anti-viruses software. Different anti-viruses are very significant to secure the protection of the entire system.</w:t>
      </w:r>
    </w:p>
    <w:p w:rsidR="00000000" w:rsidDel="00000000" w:rsidP="00000000" w:rsidRDefault="00000000" w:rsidRPr="00000000" w14:paraId="0000021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exploratory study of college students by Mensch and Wilkie (2011) found that ... which reported that most computer users consider anti-virus software as …</w:t>
      </w:r>
    </w:p>
    <w:p w:rsidR="00000000" w:rsidDel="00000000" w:rsidP="00000000" w:rsidRDefault="00000000" w:rsidRPr="00000000" w14:paraId="0000021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institutions prepare students for their professional field of study, but student awareness of Information Technology (IT) security issues continues to be poor (Livermore, 2006; McQuade, 2007). Most college students communicate via email and social networking sites, such as Twitter, MySpace, and Facebook. However, students are at risk for identity theft through fraudulent emails, stolen passwords, unsecured systems, and inadequate network practices (Harwood, 2008). This exploratory study identifies key findings and recommendations regarding information security attitudes, behaviors and tools used by college students along with suggestions for improving information security awareness at institutions of higher education.</w:t>
        <w:br w:type="textWrapping"/>
        <w:br w:type="textWrapping"/>
      </w:r>
      <w:r w:rsidDel="00000000" w:rsidR="00000000" w:rsidRPr="00000000">
        <w:rPr>
          <w:rFonts w:ascii="Times New Roman" w:cs="Times New Roman" w:eastAsia="Times New Roman" w:hAnsi="Times New Roman"/>
          <w:b w:val="1"/>
          <w:sz w:val="24"/>
          <w:szCs w:val="24"/>
          <w:rtl w:val="0"/>
        </w:rPr>
        <w:t xml:space="preserve">Synthesis</w:t>
      </w:r>
      <w:r w:rsidDel="00000000" w:rsidR="00000000" w:rsidRPr="00000000">
        <w:rPr>
          <w:rtl w:val="0"/>
        </w:rPr>
      </w:r>
    </w:p>
    <w:p w:rsidR="00000000" w:rsidDel="00000000" w:rsidP="00000000" w:rsidRDefault="00000000" w:rsidRPr="00000000" w14:paraId="0000021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outlines the finding of researchers in the field of Use of Anti-Virus Tools on the students computer this study will help us to understand how the anti-virus work and how to cope with every different problems in your computer, According to (LS Oyelere 2015)  A tool based on a social network analysis to combating viruses propagation Seema Mishra, Udit Agrawal, GC Nandi 2012 International Conference on Communication, Information &amp; Computing Technology, 2015 It has been seen that Social network analysis is gaining its applicability in several areas like business, marketing, biology, disease modeling, and anti-terrorism. In this paper, we have discussed its practical application in the domain of computer network to identify distribution of computer viruses flowing through the network. To the best of our knowledge this is a novel idea and is based on the gSpan (Graph based substructure Pattern Mining) algorithm for identifying frequent pattern of viruses flowing in a particular region of connected nodes. These crusades make analysist enabled to deal with the problems and deploy more efficient antivirus in that region of nodes. Users’ perception of the effects of viruses on computer systems–An empirical research SS Oyelere, LS Oyelere African journal of computing 2015, A computer virus is a piece of software which attaches itself to another program causing undesirable effect on the program. It is attached similar to the way in which biological virus affect other organisms. The synonymous way it works with that of the human virus gave rise to the term computer virus. Computer viruses infect personal computers (PCs) and server. Some viruses create mere annoyance, but others can do serious damage: delete or change files, steal important information, load and run unwanted applications, send documents via electronic mail (e-mail) or even cripple a machines operating system (OS). Random sampling technique on respondents was performed while the data used for the study is collected from primary sources using a well-structured questionnaire. Data collected were logically analyzed using descriptive tool such as percentages and charts and inferential statistical tool such as chi-square. Based on the administered questionnaires the result indicated that viruses can infect computer system through a number of ways such as exchange of flash drive, hard disk and network medium.</w:t>
      </w:r>
    </w:p>
    <w:p w:rsidR="00000000" w:rsidDel="00000000" w:rsidP="00000000" w:rsidRDefault="00000000" w:rsidRPr="00000000" w14:paraId="0000021C">
      <w:pPr>
        <w:spacing w:line="480" w:lineRule="auto"/>
        <w:rPr>
          <w:ins w:author="Windows User" w:id="29" w:date="2022-04-08T20:36:00Z"/>
          <w:rFonts w:ascii="Arial" w:cs="Arial" w:eastAsia="Arial" w:hAnsi="Arial"/>
          <w:b w:val="0"/>
          <w:i w:val="0"/>
          <w:smallCaps w:val="0"/>
          <w:strike w:val="0"/>
          <w:color w:val="000000"/>
          <w:sz w:val="22"/>
          <w:szCs w:val="22"/>
          <w:u w:val="none"/>
          <w:shd w:fill="auto" w:val="clear"/>
          <w:vertAlign w:val="baseline"/>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line="480" w:lineRule="auto"/>
          </w:pPr>
        </w:pPrChange>
      </w:pPr>
      <w:r w:rsidDel="00000000" w:rsidR="00000000" w:rsidRPr="00000000">
        <w:rPr>
          <w:rFonts w:ascii="Times New Roman" w:cs="Times New Roman" w:eastAsia="Times New Roman" w:hAnsi="Times New Roman"/>
          <w:b w:val="1"/>
          <w:sz w:val="24"/>
          <w:szCs w:val="24"/>
          <w:rtl w:val="0"/>
        </w:rPr>
        <w:t xml:space="preserve">           </w:t>
      </w:r>
      <w:ins w:author="Windows User" w:id="29" w:date="2022-04-08T20:36:00Z">
        <w:r w:rsidDel="00000000" w:rsidR="00000000" w:rsidRPr="00000000">
          <w:rPr>
            <w:rtl w:val="0"/>
          </w:rPr>
        </w:r>
      </w:ins>
    </w:p>
    <w:p w:rsidR="00000000" w:rsidDel="00000000" w:rsidP="00000000" w:rsidRDefault="00000000" w:rsidRPr="00000000" w14:paraId="0000021D">
      <w:pPr>
        <w:spacing w:after="20" w:before="20" w:lineRule="auto"/>
        <w:ind w:left="1440" w:right="1440" w:firstLine="0"/>
        <w:jc w:val="center"/>
        <w:rPr>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29" w:date="2022-04-08T20:36:00Z">
        <w:r w:rsidDel="00000000" w:rsidR="00000000" w:rsidRPr="00000000">
          <w:rPr>
            <w:rFonts w:ascii="Times New Roman" w:cs="Times New Roman" w:eastAsia="Times New Roman" w:hAnsi="Times New Roman"/>
            <w:b w:val="1"/>
            <w:sz w:val="24"/>
            <w:szCs w:val="24"/>
            <w:rtl w:val="0"/>
          </w:rPr>
          <w:t xml:space="preserve">HYPOTHESIS</w:t>
        </w:r>
      </w:ins>
      <w:r w:rsidDel="00000000" w:rsidR="00000000" w:rsidRPr="00000000">
        <w:rPr>
          <w:rtl w:val="0"/>
        </w:rPr>
      </w:r>
    </w:p>
    <w:p w:rsidR="00000000" w:rsidDel="00000000" w:rsidP="00000000" w:rsidRDefault="00000000" w:rsidRPr="00000000" w14:paraId="0000021E">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Descriptive</w:t>
      </w:r>
    </w:p>
    <w:p w:rsidR="00000000" w:rsidDel="00000000" w:rsidP="00000000" w:rsidRDefault="00000000" w:rsidRPr="00000000" w14:paraId="00000220">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use of Anti-Virus tool on the student computer is very important to ensure the protection of </w:t>
      </w:r>
    </w:p>
    <w:p w:rsidR="00000000" w:rsidDel="00000000" w:rsidP="00000000" w:rsidRDefault="00000000" w:rsidRPr="00000000" w14:paraId="00000221">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computer system because students need it on a daily basis to do in school and Anti-Virus is </w:t>
      </w:r>
    </w:p>
    <w:p w:rsidR="00000000" w:rsidDel="00000000" w:rsidP="00000000" w:rsidRDefault="00000000" w:rsidRPr="00000000" w14:paraId="00000222">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primarily on the computer/laptop if you do not have Anti-Virus on your computer and laptop. </w:t>
      </w:r>
    </w:p>
    <w:p w:rsidR="00000000" w:rsidDel="00000000" w:rsidP="00000000" w:rsidRDefault="00000000" w:rsidRPr="00000000" w14:paraId="00000223">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Lost are the data you collect on your computer will be lost or corrupted due to Malware, malware </w:t>
      </w:r>
    </w:p>
    <w:p w:rsidR="00000000" w:rsidDel="00000000" w:rsidP="00000000" w:rsidRDefault="00000000" w:rsidRPr="00000000" w14:paraId="00000224">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virus is short for malicious software and used as a single term to refer to virus, spy ware, worm </w:t>
      </w:r>
    </w:p>
    <w:p w:rsidR="00000000" w:rsidDel="00000000" w:rsidP="00000000" w:rsidRDefault="00000000" w:rsidRPr="00000000" w14:paraId="00000225">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etc. Malware is designed to cause damage to stand-alone computer or a networked pc. So </w:t>
      </w:r>
    </w:p>
    <w:p w:rsidR="00000000" w:rsidDel="00000000" w:rsidP="00000000" w:rsidRDefault="00000000" w:rsidRPr="00000000" w14:paraId="00000226">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wherever a malware term it used it means a program which is design to damage your computer </w:t>
      </w:r>
    </w:p>
    <w:p w:rsidR="00000000" w:rsidDel="00000000" w:rsidP="00000000" w:rsidRDefault="00000000" w:rsidRPr="00000000" w14:paraId="00000227">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computer it may be a virus, worm Trojan.</w:t>
      </w:r>
    </w:p>
    <w:p w:rsidR="00000000" w:rsidDel="00000000" w:rsidP="00000000" w:rsidRDefault="00000000" w:rsidRPr="00000000" w14:paraId="00000228">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Anti-Virus is important on your computer/laptop? Because once it’s on your computer or </w:t>
      </w:r>
    </w:p>
    <w:p w:rsidR="00000000" w:rsidDel="00000000" w:rsidP="00000000" w:rsidRDefault="00000000" w:rsidRPr="00000000" w14:paraId="00000229">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laptop, malware can steal your data, encrypt it so you can’t access it, or even erased it </w:t>
      </w:r>
    </w:p>
    <w:p w:rsidR="00000000" w:rsidDel="00000000" w:rsidP="00000000" w:rsidRDefault="00000000" w:rsidRPr="00000000" w14:paraId="0000022A">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completely. For this reason it’s important that you always use antivirus software, and keep it up </w:t>
      </w:r>
    </w:p>
    <w:p w:rsidR="00000000" w:rsidDel="00000000" w:rsidP="00000000" w:rsidRDefault="00000000" w:rsidRPr="00000000" w14:paraId="0000022B">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date to protect your data and devices. </w:t>
      </w:r>
    </w:p>
    <w:p w:rsidR="00000000" w:rsidDel="00000000" w:rsidP="00000000" w:rsidRDefault="00000000" w:rsidRPr="00000000" w14:paraId="0000022C">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There will be no problems or obstacles in the student’s doing school works at General tiburcio de </w:t>
      </w:r>
    </w:p>
    <w:p w:rsidR="00000000" w:rsidDel="00000000" w:rsidP="00000000" w:rsidRDefault="00000000" w:rsidRPr="00000000" w14:paraId="0000022D">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leon national high school to get high grades by teacher. By the way our research teacher is good </w:t>
      </w:r>
    </w:p>
    <w:p w:rsidR="00000000" w:rsidDel="00000000" w:rsidP="00000000" w:rsidRDefault="00000000" w:rsidRPr="00000000" w14:paraId="0000022E">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 and good physical and mental health, he’s good at teaching, he’s looks like 18 years </w:t>
      </w:r>
    </w:p>
    <w:p w:rsidR="00000000" w:rsidDel="00000000" w:rsidP="00000000" w:rsidRDefault="00000000" w:rsidRPr="00000000" w14:paraId="0000022F">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old.</w:t>
      </w:r>
    </w:p>
    <w:p w:rsidR="00000000" w:rsidDel="00000000" w:rsidP="00000000" w:rsidRDefault="00000000" w:rsidRPr="00000000" w14:paraId="00000230">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Phenomenological</w:t>
      </w:r>
    </w:p>
    <w:p w:rsidR="00000000" w:rsidDel="00000000" w:rsidP="00000000" w:rsidRDefault="00000000" w:rsidRPr="00000000" w14:paraId="00000232">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I.C.T students or other students is continue to attending school in the middle of pandemic </w:t>
      </w:r>
    </w:p>
    <w:p w:rsidR="00000000" w:rsidDel="00000000" w:rsidP="00000000" w:rsidRDefault="00000000" w:rsidRPr="00000000" w14:paraId="00000233">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mystery is how I.C.T students were able to produce outputs and continue their studies during </w:t>
      </w:r>
    </w:p>
    <w:p w:rsidR="00000000" w:rsidDel="00000000" w:rsidP="00000000" w:rsidRDefault="00000000" w:rsidRPr="00000000" w14:paraId="00000234">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pandemic but I know what is the feel and/or how to proceed a online class and outputs in the </w:t>
      </w:r>
    </w:p>
    <w:p w:rsidR="00000000" w:rsidDel="00000000" w:rsidP="00000000" w:rsidRDefault="00000000" w:rsidRPr="00000000" w14:paraId="00000235">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middle the pandemic I guess based on my experience, I.C.T students is using a gadget for online </w:t>
      </w:r>
    </w:p>
    <w:p w:rsidR="00000000" w:rsidDel="00000000" w:rsidP="00000000" w:rsidRDefault="00000000" w:rsidRPr="00000000" w14:paraId="00000236">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and finish the activities/outputs that needs that teachers need to have grades calculated for </w:t>
      </w:r>
    </w:p>
    <w:p w:rsidR="00000000" w:rsidDel="00000000" w:rsidP="00000000" w:rsidRDefault="00000000" w:rsidRPr="00000000" w14:paraId="00000237">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w:t>
      </w:r>
    </w:p>
    <w:p w:rsidR="00000000" w:rsidDel="00000000" w:rsidP="00000000" w:rsidRDefault="00000000" w:rsidRPr="00000000" w14:paraId="00000238">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Historical</w:t>
      </w:r>
    </w:p>
    <w:p w:rsidR="00000000" w:rsidDel="00000000" w:rsidP="00000000" w:rsidRDefault="00000000" w:rsidRPr="00000000" w14:paraId="0000023A">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 use computer for all kind of activities, online gaming, shopping, entertainment, email, </w:t>
      </w:r>
    </w:p>
    <w:p w:rsidR="00000000" w:rsidDel="00000000" w:rsidP="00000000" w:rsidRDefault="00000000" w:rsidRPr="00000000" w14:paraId="0000023B">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face book, study, research etc at the same time, the risk of infection by malicious programs in </w:t>
      </w:r>
    </w:p>
    <w:p w:rsidR="00000000" w:rsidDel="00000000" w:rsidP="00000000" w:rsidRDefault="00000000" w:rsidRPr="00000000" w14:paraId="0000023C">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these computers is rising. The main issue in the general research don’t understand what a virus is </w:t>
      </w:r>
    </w:p>
    <w:p w:rsidR="00000000" w:rsidDel="00000000" w:rsidP="00000000" w:rsidRDefault="00000000" w:rsidRPr="00000000" w14:paraId="0000023D">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how computer gets infected. On the other hand many vendors produce anti-virus software </w:t>
      </w:r>
    </w:p>
    <w:p w:rsidR="00000000" w:rsidDel="00000000" w:rsidP="00000000" w:rsidRDefault="00000000" w:rsidRPr="00000000" w14:paraId="0000023E">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 different features to prevent or remove these viruses from people’s computers. General </w:t>
      </w:r>
    </w:p>
    <w:p w:rsidR="00000000" w:rsidDel="00000000" w:rsidP="00000000" w:rsidRDefault="00000000" w:rsidRPr="00000000" w14:paraId="0000023F">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users don’t understand the concept in these features in these program nor there a tool to advise </w:t>
      </w:r>
    </w:p>
    <w:p w:rsidR="00000000" w:rsidDel="00000000" w:rsidP="00000000" w:rsidRDefault="00000000" w:rsidRPr="00000000" w14:paraId="00000240">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what the features mean and help them select the right software for personal business needs. </w:t>
      </w:r>
    </w:p>
    <w:p w:rsidR="00000000" w:rsidDel="00000000" w:rsidP="00000000" w:rsidRDefault="00000000" w:rsidRPr="00000000" w14:paraId="00000241">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(Chamorro 2012).</w:t>
      </w:r>
    </w:p>
    <w:p w:rsidR="00000000" w:rsidDel="00000000" w:rsidP="00000000" w:rsidRDefault="00000000" w:rsidRPr="00000000" w14:paraId="00000242">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Case Study</w:t>
      </w:r>
    </w:p>
    <w:p w:rsidR="00000000" w:rsidDel="00000000" w:rsidP="00000000" w:rsidRDefault="00000000" w:rsidRPr="00000000" w14:paraId="00000244">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study habits influence the level of achievement of Grade 12 in Triple III subject? The </w:t>
      </w:r>
    </w:p>
    <w:p w:rsidR="00000000" w:rsidDel="00000000" w:rsidP="00000000" w:rsidRDefault="00000000" w:rsidRPr="00000000" w14:paraId="00000245">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of students in triple I is independent, because the researcher should not copy the idea to </w:t>
      </w:r>
    </w:p>
    <w:p w:rsidR="00000000" w:rsidDel="00000000" w:rsidP="00000000" w:rsidRDefault="00000000" w:rsidRPr="00000000" w14:paraId="00000246">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others group or internet site like google to finish your research sometime based on the researcher </w:t>
      </w:r>
    </w:p>
    <w:p w:rsidR="00000000" w:rsidDel="00000000" w:rsidP="00000000" w:rsidRDefault="00000000" w:rsidRPr="00000000" w14:paraId="00000247">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respondents to be able to collect enough data that the researcher needs.</w:t>
      </w:r>
    </w:p>
    <w:p w:rsidR="00000000" w:rsidDel="00000000" w:rsidP="00000000" w:rsidRDefault="00000000" w:rsidRPr="00000000" w14:paraId="00000248">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Grounded Theory</w:t>
      </w:r>
    </w:p>
    <w:p w:rsidR="00000000" w:rsidDel="00000000" w:rsidP="00000000" w:rsidRDefault="00000000" w:rsidRPr="00000000" w14:paraId="0000024A">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12 I..C.T students are respected, disciplined, and smart, students have different habits but </w:t>
      </w:r>
    </w:p>
    <w:p w:rsidR="00000000" w:rsidDel="00000000" w:rsidP="00000000" w:rsidRDefault="00000000" w:rsidRPr="00000000" w14:paraId="0000024B">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have the same desire to be able to finish their studies and be able finish and find a good </w:t>
      </w:r>
    </w:p>
    <w:p w:rsidR="00000000" w:rsidDel="00000000" w:rsidP="00000000" w:rsidRDefault="00000000" w:rsidRPr="00000000" w14:paraId="0000024C">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jobs.</w:t>
      </w:r>
    </w:p>
    <w:p w:rsidR="00000000" w:rsidDel="00000000" w:rsidP="00000000" w:rsidRDefault="00000000" w:rsidRPr="00000000" w14:paraId="0000024D">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Ethnography</w:t>
      </w:r>
    </w:p>
    <w:p w:rsidR="00000000" w:rsidDel="00000000" w:rsidP="00000000" w:rsidRDefault="00000000" w:rsidRPr="00000000" w14:paraId="0000024F">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grade 12 I.C.T students research group based on our experience this group is developing a </w:t>
      </w:r>
    </w:p>
    <w:p w:rsidR="00000000" w:rsidDel="00000000" w:rsidP="00000000" w:rsidRDefault="00000000" w:rsidRPr="00000000" w14:paraId="00000250">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culture, tradition, language, and research.</w:t>
      </w:r>
    </w:p>
    <w:p w:rsidR="00000000" w:rsidDel="00000000" w:rsidP="00000000" w:rsidRDefault="00000000" w:rsidRPr="00000000" w14:paraId="00000251">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Narrative</w:t>
      </w:r>
    </w:p>
    <w:p w:rsidR="00000000" w:rsidDel="00000000" w:rsidP="00000000" w:rsidRDefault="00000000" w:rsidRPr="00000000" w14:paraId="00000253">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Based of my experience in research, research is not as easy as I thought but when I reached grade </w:t>
      </w:r>
    </w:p>
    <w:p w:rsidR="00000000" w:rsidDel="00000000" w:rsidP="00000000" w:rsidRDefault="00000000" w:rsidRPr="00000000" w14:paraId="00000254">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and I experienced how to do research you really need enough knowledge and data to build it I </w:t>
      </w:r>
    </w:p>
    <w:p w:rsidR="00000000" w:rsidDel="00000000" w:rsidP="00000000" w:rsidRDefault="00000000" w:rsidRPr="00000000" w14:paraId="00000255">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had a classmate in grade 11 he’s failed in practical research 1 because he’s didn’t listen carefully </w:t>
      </w:r>
    </w:p>
    <w:p w:rsidR="00000000" w:rsidDel="00000000" w:rsidP="00000000" w:rsidRDefault="00000000" w:rsidRPr="00000000" w14:paraId="00000256">
      <w:pPr>
        <w:spacing w:after="20" w:before="20" w:lineRule="auto"/>
        <w:ind w:left="1440" w:right="1440" w:firstLine="0"/>
        <w:jc w:val="center"/>
        <w:rPr>
          <w:ins w:author="Windows User" w:id="30" w:date="2022-04-02T13:15:00Z"/>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his teacher and now he’s no idea the research topic he should do.</w:t>
      </w:r>
      <w:ins w:author="Windows User" w:id="30" w:date="2022-04-02T13:15:00Z">
        <w:r w:rsidDel="00000000" w:rsidR="00000000" w:rsidRPr="00000000">
          <w:rPr>
            <w:rtl w:val="0"/>
          </w:rPr>
        </w:r>
      </w:ins>
    </w:p>
    <w:p w:rsidR="00000000" w:rsidDel="00000000" w:rsidP="00000000" w:rsidRDefault="00000000" w:rsidRPr="00000000" w14:paraId="00000257">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8">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9">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A">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B">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C">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D">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E">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5F">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0">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1">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2">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3">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4">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5">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6">
      <w:pPr>
        <w:spacing w:after="20" w:before="20" w:lineRule="auto"/>
        <w:ind w:left="1440" w:right="1440" w:firstLine="0"/>
        <w:jc w:val="center"/>
        <w:rPr>
          <w:ins w:author="Windows User" w:id="30"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0" w:date="2022-04-02T13:15:00Z">
        <w:r w:rsidDel="00000000" w:rsidR="00000000" w:rsidRPr="00000000">
          <w:rPr>
            <w:rtl w:val="0"/>
          </w:rPr>
        </w:r>
      </w:ins>
    </w:p>
    <w:p w:rsidR="00000000" w:rsidDel="00000000" w:rsidP="00000000" w:rsidRDefault="00000000" w:rsidRPr="00000000" w14:paraId="00000267">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8">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9">
      <w:pPr>
        <w:spacing w:after="20" w:before="20" w:lineRule="auto"/>
        <w:ind w:right="1440"/>
        <w:rPr>
          <w:ins w:author="Windows User" w:id="31"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1" w:date="2022-04-02T13:15:00Z">
        <w:r w:rsidDel="00000000" w:rsidR="00000000" w:rsidRPr="00000000">
          <w:rPr>
            <w:rtl w:val="0"/>
          </w:rPr>
        </w:r>
      </w:ins>
    </w:p>
    <w:p w:rsidR="00000000" w:rsidDel="00000000" w:rsidP="00000000" w:rsidRDefault="00000000" w:rsidRPr="00000000" w14:paraId="0000026A">
      <w:pPr>
        <w:spacing w:after="20" w:before="20" w:lineRule="auto"/>
        <w:ind w:left="1440" w:right="1440" w:firstLine="0"/>
        <w:rPr>
          <w:ins w:author="Windows User" w:id="31" w:date="2022-04-02T13:15:00Z"/>
          <w:shd w:fill="auto" w:val="clear"/>
          <w:rPrChange w:author="Windows User" w:id="1" w:date="2022-04-06T19:27:00Z">
            <w:rPr>
              <w:rFonts w:ascii="Times New Roman" w:cs="Times New Roman" w:eastAsia="Times New Roman" w:hAnsi="Times New Roman"/>
              <w:b w:val="1"/>
              <w:sz w:val="24"/>
              <w:szCs w:val="24"/>
            </w:rPr>
          </w:rPrChange>
        </w:rPr>
        <w:pPrChange w:author="Windows User" w:id="0" w:date="2022-04-06T19:27:00Z">
          <w:pPr>
            <w:spacing w:after="20" w:before="20" w:lineRule="auto"/>
            <w:ind w:left="1440" w:right="1440" w:firstLine="0"/>
          </w:pPr>
        </w:pPrChange>
      </w:pPr>
      <w:ins w:author="Windows User" w:id="31" w:date="2022-04-02T13:15:00Z">
        <w:r w:rsidDel="00000000" w:rsidR="00000000" w:rsidRPr="00000000">
          <w:rPr>
            <w:rtl w:val="0"/>
          </w:rPr>
        </w:r>
      </w:ins>
    </w:p>
    <w:p w:rsidR="00000000" w:rsidDel="00000000" w:rsidP="00000000" w:rsidRDefault="00000000" w:rsidRPr="00000000" w14:paraId="0000026B">
      <w:pPr>
        <w:spacing w:after="20" w:before="20" w:lineRule="auto"/>
        <w:ind w:left="1440" w:right="1440" w:firstLine="0"/>
        <w:jc w:val="center"/>
        <w:rPr>
          <w:ins w:author="Windows User" w:id="31"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1" w:date="2022-04-02T13:15:00Z">
        <w:r w:rsidDel="00000000" w:rsidR="00000000" w:rsidRPr="00000000">
          <w:rPr>
            <w:rFonts w:ascii="Times New Roman" w:cs="Times New Roman" w:eastAsia="Times New Roman" w:hAnsi="Times New Roman"/>
            <w:b w:val="1"/>
            <w:sz w:val="24"/>
            <w:szCs w:val="24"/>
            <w:rtl w:val="0"/>
          </w:rPr>
          <w:t xml:space="preserve">CHAPTER 3</w:t>
        </w:r>
      </w:ins>
    </w:p>
    <w:p w:rsidR="00000000" w:rsidDel="00000000" w:rsidP="00000000" w:rsidRDefault="00000000" w:rsidRPr="00000000" w14:paraId="0000026C">
      <w:pPr>
        <w:spacing w:after="20" w:before="20" w:lineRule="auto"/>
        <w:ind w:left="1440" w:right="1440" w:firstLine="0"/>
        <w:jc w:val="center"/>
        <w:rPr>
          <w:ins w:author="Windows User" w:id="31" w:date="2022-04-02T13:15: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1" w:date="2022-04-02T13:15:00Z">
        <w:r w:rsidDel="00000000" w:rsidR="00000000" w:rsidRPr="00000000">
          <w:rPr>
            <w:rFonts w:ascii="Times New Roman" w:cs="Times New Roman" w:eastAsia="Times New Roman" w:hAnsi="Times New Roman"/>
            <w:b w:val="1"/>
            <w:sz w:val="24"/>
            <w:szCs w:val="24"/>
            <w:rtl w:val="0"/>
          </w:rPr>
          <w:t xml:space="preserve">RESEARCH DESIGN AND METHODOLOGY </w:t>
        </w:r>
      </w:ins>
    </w:p>
    <w:p w:rsidR="00000000" w:rsidDel="00000000" w:rsidP="00000000" w:rsidRDefault="00000000" w:rsidRPr="00000000" w14:paraId="0000026D">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spacing w:after="20" w:before="20" w:lineRule="auto"/>
        <w:ind w:right="1440"/>
        <w:rPr>
          <w:ins w:author="Windows User" w:id="32" w:date="2022-04-02T13:21:00Z"/>
          <w:rFonts w:ascii="Times New Roman" w:cs="Times New Roman" w:eastAsia="Times New Roman" w:hAnsi="Times New Roman"/>
          <w:b w:val="1"/>
          <w:sz w:val="24"/>
          <w:szCs w:val="24"/>
        </w:rPr>
      </w:pPr>
      <w:ins w:author="Windows User" w:id="32" w:date="2022-04-02T13:21:00Z">
        <w:r w:rsidDel="00000000" w:rsidR="00000000" w:rsidRPr="00000000">
          <w:rPr>
            <w:rtl w:val="0"/>
          </w:rPr>
        </w:r>
      </w:ins>
    </w:p>
    <w:p w:rsidR="00000000" w:rsidDel="00000000" w:rsidP="00000000" w:rsidRDefault="00000000" w:rsidRPr="00000000" w14:paraId="0000026F">
      <w:pPr>
        <w:spacing w:after="20" w:before="20" w:lineRule="auto"/>
        <w:ind w:left="1440" w:right="1440" w:firstLine="0"/>
        <w:jc w:val="center"/>
        <w:rPr>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2" w:date="2022-04-02T13:21:00Z">
        <w:r w:rsidDel="00000000" w:rsidR="00000000" w:rsidRPr="00000000">
          <w:rPr>
            <w:rFonts w:ascii="Times New Roman" w:cs="Times New Roman" w:eastAsia="Times New Roman" w:hAnsi="Times New Roman"/>
            <w:b w:val="1"/>
            <w:sz w:val="24"/>
            <w:szCs w:val="24"/>
            <w:rtl w:val="0"/>
          </w:rPr>
          <w:t xml:space="preserve">RESEARCH DESIGN </w:t>
        </w:r>
      </w:ins>
      <w:r w:rsidDel="00000000" w:rsidR="00000000" w:rsidRPr="00000000">
        <w:rPr>
          <w:rtl w:val="0"/>
        </w:rPr>
      </w:r>
    </w:p>
    <w:p w:rsidR="00000000" w:rsidDel="00000000" w:rsidP="00000000" w:rsidRDefault="00000000" w:rsidRPr="00000000" w14:paraId="00000270">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importance of virus free computer system cannot be over looked due to many factors surrounding and facilitating system management such as cost of implementing a computer based information system, cost of gathering data, processing it and producing a meaningful information, rist of losing important information and lots more. Viruses therefore constitute a reasonable percentage of various threats that computer based information system faces. In recent time especially in the early part of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century, the word virus was closely associated with the state health of humans beings I,e the biological virus presently the word comes up both in hiological and health scjences as well as computer sciences. However it is distinguished in the computer field as “computer virus” although its biological counterpart preceded it, it is not less important too.</w:t>
      </w:r>
    </w:p>
    <w:p w:rsidR="00000000" w:rsidDel="00000000" w:rsidP="00000000" w:rsidRDefault="00000000" w:rsidRPr="00000000" w14:paraId="0000027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6" w:lineRule="auto"/>
        <w:ind w:left="41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a computer Virus?</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computer virus is a unique type of program  that has the ability of self-replicating and it stores a copy of itself in another part of a computer system usually on hard floppy disk. According  [1] computer virus are instructions that are hidden within a computer program and are designed to cause faults or destroy data. A computer virus is capable of perpetuating itself with the basic objective of performing certain activities that could range from annoyance to serious vandalism. This means that the virus will try to replicate itself and carry out certain operations without letting the computer user even know of its ability to be inconspicuous in its existence.</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the activities of any virus in its existence depend on the imagination. Skill and knowledge of its author [2] In some cases, however a virus is referred to as a program which exploits. The target is usually the computer operating system which manages computer resources. The operating system performs file management, processor management, and device memory and informaton management.</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Stages of virus infection</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existence of a computer virus typically encompasses four stages. That is to say this class of programs differs from the conventional computer programs in four aspects namely</w:t>
      </w:r>
    </w:p>
    <w:p w:rsidR="00000000" w:rsidDel="00000000" w:rsidP="00000000" w:rsidRDefault="00000000" w:rsidRPr="00000000" w14:paraId="000002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59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Dormanc</w:t>
      </w:r>
    </w:p>
    <w:p w:rsidR="00000000" w:rsidDel="00000000" w:rsidP="00000000" w:rsidRDefault="00000000" w:rsidRPr="00000000" w14:paraId="000002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59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Propagation or replication</w:t>
      </w:r>
    </w:p>
    <w:p w:rsidR="00000000" w:rsidDel="00000000" w:rsidP="00000000" w:rsidRDefault="00000000" w:rsidRPr="00000000" w14:paraId="000002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59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w:t>
      </w:r>
    </w:p>
    <w:p w:rsidR="00000000" w:rsidDel="00000000" w:rsidP="00000000" w:rsidRDefault="00000000" w:rsidRPr="00000000" w14:paraId="000002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598"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Damage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infecting a new machine or a new program, the virus may remain dormant to avert suspicion. A virus penetrates a computer system when it is executed and running a contaminated program does this. The duration of dormancy varies with the type of the virus. While some awaits a certain number of executions of the host program, others await a certain period of time elapse; yet some others watch out for a date in the year before delivering the payload i.e, before it is triggered.</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20" w:before="20" w:lineRule="auto"/>
        <w:ind w:left="1440" w:right="1440" w:firstLine="0"/>
        <w:jc w:val="center"/>
        <w:rPr>
          <w:ins w:author="Windows User" w:id="33" w:date="2022-04-08T20:40:00Z"/>
          <w:rFonts w:ascii="Times New Roman" w:cs="Times New Roman" w:eastAsia="Times New Roman" w:hAnsi="Times New Roman"/>
          <w:b w:val="1"/>
          <w:sz w:val="24"/>
          <w:szCs w:val="24"/>
        </w:rPr>
      </w:pPr>
      <w:ins w:author="Windows User" w:id="33" w:date="2022-04-08T20:40:00Z">
        <w:r w:rsidDel="00000000" w:rsidR="00000000" w:rsidRPr="00000000">
          <w:rPr>
            <w:rtl w:val="0"/>
          </w:rPr>
        </w:r>
      </w:ins>
    </w:p>
    <w:p w:rsidR="00000000" w:rsidDel="00000000" w:rsidP="00000000" w:rsidRDefault="00000000" w:rsidRPr="00000000" w14:paraId="00000282">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3">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4">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5">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6">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7">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8">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9">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A">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B">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C">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D">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E">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8F">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90">
      <w:pPr>
        <w:spacing w:after="20" w:before="20" w:lineRule="auto"/>
        <w:ind w:left="1440" w:right="1440" w:firstLine="0"/>
        <w:jc w:val="center"/>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3" w:date="2022-04-08T20:40:00Z">
        <w:r w:rsidDel="00000000" w:rsidR="00000000" w:rsidRPr="00000000">
          <w:rPr>
            <w:rtl w:val="0"/>
          </w:rPr>
        </w:r>
      </w:ins>
    </w:p>
    <w:p w:rsidR="00000000" w:rsidDel="00000000" w:rsidP="00000000" w:rsidRDefault="00000000" w:rsidRPr="00000000" w14:paraId="00000291">
      <w:pPr>
        <w:spacing w:after="20" w:before="20" w:lineRule="auto"/>
        <w:ind w:left="0" w:right="1440" w:firstLine="0"/>
        <w:jc w:val="left"/>
        <w:rPr>
          <w:ins w:author="Windows User" w:id="33" w:date="2022-04-08T20:40: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0" w:right="1440" w:firstLine="0"/>
            <w:jc w:val="left"/>
          </w:pPr>
        </w:pPrChange>
      </w:pPr>
      <w:ins w:author="Windows User" w:id="33" w:date="2022-04-08T20:40:00Z">
        <w:r w:rsidDel="00000000" w:rsidR="00000000" w:rsidRPr="00000000">
          <w:rPr>
            <w:rtl w:val="0"/>
          </w:rPr>
        </w:r>
      </w:ins>
    </w:p>
    <w:p w:rsidR="00000000" w:rsidDel="00000000" w:rsidP="00000000" w:rsidRDefault="00000000" w:rsidRPr="00000000" w14:paraId="00000292">
      <w:pPr>
        <w:spacing w:after="20" w:before="20" w:lineRule="auto"/>
        <w:ind w:left="1440" w:right="1440" w:firstLine="0"/>
        <w:jc w:val="center"/>
        <w:rPr>
          <w:ins w:author="Windows User" w:id="33" w:date="2022-04-08T20:40:00Z"/>
          <w:rFonts w:ascii="Times New Roman" w:cs="Times New Roman" w:eastAsia="Times New Roman" w:hAnsi="Times New Roman"/>
          <w:b w:val="1"/>
          <w:sz w:val="24"/>
          <w:szCs w:val="24"/>
        </w:rPr>
      </w:pPr>
      <w:ins w:author="Windows User" w:id="33" w:date="2022-04-08T20:40:00Z">
        <w:r w:rsidDel="00000000" w:rsidR="00000000" w:rsidRPr="00000000">
          <w:rPr>
            <w:rtl w:val="0"/>
          </w:rPr>
        </w:r>
      </w:ins>
    </w:p>
    <w:p w:rsidR="00000000" w:rsidDel="00000000" w:rsidP="00000000" w:rsidRDefault="00000000" w:rsidRPr="00000000" w14:paraId="00000293">
      <w:pPr>
        <w:spacing w:after="20" w:before="20" w:lineRule="auto"/>
        <w:ind w:left="1440" w:right="1440" w:firstLine="0"/>
        <w:jc w:val="center"/>
        <w:rPr>
          <w:ins w:author="Windows User" w:id="33" w:date="2022-04-08T20:40:00Z"/>
          <w:rFonts w:ascii="Times New Roman" w:cs="Times New Roman" w:eastAsia="Times New Roman" w:hAnsi="Times New Roman"/>
          <w:b w:val="1"/>
          <w:sz w:val="24"/>
          <w:szCs w:val="24"/>
        </w:rPr>
      </w:pPr>
      <w:ins w:author="Windows User" w:id="33" w:date="2022-04-08T20:40:00Z">
        <w:r w:rsidDel="00000000" w:rsidR="00000000" w:rsidRPr="00000000">
          <w:rPr>
            <w:rtl w:val="0"/>
          </w:rPr>
        </w:r>
      </w:ins>
    </w:p>
    <w:p w:rsidR="00000000" w:rsidDel="00000000" w:rsidP="00000000" w:rsidRDefault="00000000" w:rsidRPr="00000000" w14:paraId="00000294">
      <w:pPr>
        <w:spacing w:after="20" w:before="20" w:lineRule="auto"/>
        <w:ind w:left="1440" w:right="1440" w:firstLine="0"/>
        <w:jc w:val="center"/>
        <w:rPr>
          <w:ins w:author="Windows User" w:id="33" w:date="2022-04-08T20:40:00Z"/>
          <w:rFonts w:ascii="Times New Roman" w:cs="Times New Roman" w:eastAsia="Times New Roman" w:hAnsi="Times New Roman"/>
          <w:b w:val="1"/>
          <w:sz w:val="24"/>
          <w:szCs w:val="24"/>
        </w:rPr>
      </w:pPr>
      <w:ins w:author="Windows User" w:id="33" w:date="2022-04-08T20:40:00Z">
        <w:r w:rsidDel="00000000" w:rsidR="00000000" w:rsidRPr="00000000">
          <w:rPr>
            <w:rtl w:val="0"/>
          </w:rPr>
        </w:r>
      </w:ins>
    </w:p>
    <w:p w:rsidR="00000000" w:rsidDel="00000000" w:rsidP="00000000" w:rsidRDefault="00000000" w:rsidRPr="00000000" w14:paraId="00000295">
      <w:pPr>
        <w:spacing w:after="20" w:before="20" w:lineRule="auto"/>
        <w:ind w:left="1440" w:right="1440" w:firstLine="0"/>
        <w:jc w:val="center"/>
        <w:rPr>
          <w:ins w:author="Windows User" w:id="33" w:date="2022-04-08T20:40:00Z"/>
          <w:rFonts w:ascii="Times New Roman" w:cs="Times New Roman" w:eastAsia="Times New Roman" w:hAnsi="Times New Roman"/>
          <w:b w:val="1"/>
          <w:sz w:val="24"/>
          <w:szCs w:val="24"/>
        </w:rPr>
      </w:pPr>
      <w:ins w:author="Windows User" w:id="33" w:date="2022-04-08T20:40:00Z">
        <w:r w:rsidDel="00000000" w:rsidR="00000000" w:rsidRPr="00000000">
          <w:rPr>
            <w:rtl w:val="0"/>
          </w:rPr>
        </w:r>
      </w:ins>
    </w:p>
    <w:p w:rsidR="00000000" w:rsidDel="00000000" w:rsidP="00000000" w:rsidRDefault="00000000" w:rsidRPr="00000000" w14:paraId="00000296">
      <w:pPr>
        <w:spacing w:after="20" w:before="20" w:lineRule="auto"/>
        <w:ind w:left="1440" w:right="1440" w:firstLine="0"/>
        <w:jc w:val="center"/>
        <w:rPr>
          <w:ins w:author="Windows User" w:id="33" w:date="2022-04-08T20:40:00Z"/>
          <w:rFonts w:ascii="Times New Roman" w:cs="Times New Roman" w:eastAsia="Times New Roman" w:hAnsi="Times New Roman"/>
          <w:b w:val="1"/>
          <w:sz w:val="24"/>
          <w:szCs w:val="24"/>
        </w:rPr>
      </w:pPr>
      <w:ins w:author="Windows User" w:id="33" w:date="2022-04-08T20:40:00Z">
        <w:r w:rsidDel="00000000" w:rsidR="00000000" w:rsidRPr="00000000">
          <w:rPr>
            <w:rtl w:val="0"/>
          </w:rPr>
        </w:r>
      </w:ins>
    </w:p>
    <w:p w:rsidR="00000000" w:rsidDel="00000000" w:rsidP="00000000" w:rsidRDefault="00000000" w:rsidRPr="00000000" w14:paraId="00000297">
      <w:pPr>
        <w:spacing w:after="20" w:before="20" w:lineRule="auto"/>
        <w:ind w:left="0" w:right="1440" w:firstLine="0"/>
        <w:jc w:val="left"/>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0" w:right="1440" w:firstLine="0"/>
            <w:jc w:val="left"/>
          </w:pPr>
        </w:pPrChange>
      </w:pPr>
      <w:ins w:author="Windows User" w:id="34" w:date="2022-04-02T13:22:00Z">
        <w:r w:rsidDel="00000000" w:rsidR="00000000" w:rsidRPr="00000000">
          <w:rPr>
            <w:rtl w:val="0"/>
          </w:rPr>
        </w:r>
      </w:ins>
    </w:p>
    <w:p w:rsidR="00000000" w:rsidDel="00000000" w:rsidP="00000000" w:rsidRDefault="00000000" w:rsidRPr="00000000" w14:paraId="00000298">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99">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9A">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9B">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9C">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9D">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9E">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9F">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0">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1">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2">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3">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4">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5">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6">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7">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8">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9">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A">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B">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C">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D">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E">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AF">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0">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1">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2">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3">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4">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5">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6">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7">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8">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9">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Fonts w:ascii="Times New Roman" w:cs="Times New Roman" w:eastAsia="Times New Roman" w:hAnsi="Times New Roman"/>
            <w:b w:val="1"/>
            <w:sz w:val="24"/>
            <w:szCs w:val="24"/>
            <w:rtl w:val="0"/>
          </w:rPr>
          <w:t xml:space="preserve">RESEARCH INSTRUMENTATION</w:t>
        </w:r>
      </w:ins>
    </w:p>
    <w:p w:rsidR="00000000" w:rsidDel="00000000" w:rsidP="00000000" w:rsidRDefault="00000000" w:rsidRPr="00000000" w14:paraId="000002BA">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B">
      <w:pPr>
        <w:rPr>
          <w:ins w:author="Windows User" w:id="34" w:date="2022-04-02T13:22:00Z"/>
          <w:sz w:val="36"/>
          <w:szCs w:val="36"/>
        </w:rPr>
      </w:pPr>
      <w:ins w:author="Windows User" w:id="34" w:date="2022-04-02T13:22:00Z">
        <w:r w:rsidDel="00000000" w:rsidR="00000000" w:rsidRPr="00000000">
          <w:rPr>
            <w:sz w:val="36"/>
            <w:szCs w:val="36"/>
            <w:rtl w:val="0"/>
          </w:rPr>
          <w:t xml:space="preserve">The researcher are focused on the Use of Anti-Virus Tool on the Students Computer and its Effect on Students in General Tiburcio De Leon National High School , The majority of students connect and communicate using email and social media platforms like Instagram, Messenger, Twitter, and Facebook. Students, on the other hand, are vulnerable to identity theft due to phishing emails, stolen passwords, insecure systems, and poor network procedures</w:t>
        </w:r>
        <w:r w:rsidDel="00000000" w:rsidR="00000000" w:rsidRPr="00000000">
          <w:rPr>
            <w:rtl w:val="0"/>
          </w:rPr>
          <w:t xml:space="preserve">. </w:t>
        </w:r>
        <w:r w:rsidDel="00000000" w:rsidR="00000000" w:rsidRPr="00000000">
          <w:rPr>
            <w:sz w:val="36"/>
            <w:szCs w:val="36"/>
            <w:rtl w:val="0"/>
          </w:rPr>
          <w:t xml:space="preserve">The instrument used to collect data was questionnaire, This was use to gather data thoroughly, The respondents was grade 12-ICT students in gen t. de leon National highschool. </w:t>
        </w:r>
      </w:ins>
    </w:p>
    <w:p w:rsidR="00000000" w:rsidDel="00000000" w:rsidP="00000000" w:rsidRDefault="00000000" w:rsidRPr="00000000" w14:paraId="000002BC">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D">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E">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BF">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0">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1">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2">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3">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4">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5">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6">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7">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8">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9">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A">
      <w:pPr>
        <w:spacing w:after="20" w:before="20" w:lineRule="auto"/>
        <w:ind w:left="1440" w:right="1440" w:firstLine="0"/>
        <w:jc w:val="center"/>
        <w:rPr>
          <w:ins w:author="Windows User" w:id="34"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4" w:date="2022-04-02T13:22:00Z">
        <w:r w:rsidDel="00000000" w:rsidR="00000000" w:rsidRPr="00000000">
          <w:rPr>
            <w:rtl w:val="0"/>
          </w:rPr>
        </w:r>
      </w:ins>
    </w:p>
    <w:p w:rsidR="00000000" w:rsidDel="00000000" w:rsidP="00000000" w:rsidRDefault="00000000" w:rsidRPr="00000000" w14:paraId="000002CB">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spacing w:after="20" w:before="20" w:lineRule="auto"/>
        <w:ind w:left="1440" w:right="14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spacing w:after="20" w:before="20" w:lineRule="auto"/>
        <w:ind w:left="1440" w:right="1440" w:firstLine="0"/>
        <w:jc w:val="center"/>
        <w:rPr>
          <w:ins w:author="Windows User" w:id="35" w:date="2022-04-02T13:22:00Z"/>
          <w:shd w:fill="auto" w:val="clear"/>
          <w:rPrChange w:author="Windows User" w:id="1" w:date="2022-04-02T13:13:00Z">
            <w:rPr>
              <w:rFonts w:ascii="Times New Roman" w:cs="Times New Roman" w:eastAsia="Times New Roman" w:hAnsi="Times New Roman"/>
              <w:b w:val="1"/>
              <w:sz w:val="24"/>
              <w:szCs w:val="24"/>
            </w:rPr>
          </w:rPrChange>
        </w:rPr>
        <w:pPrChange w:author="Windows User" w:id="0" w:date="2022-04-02T13:1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CF">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D0">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Fonts w:ascii="Times New Roman" w:cs="Times New Roman" w:eastAsia="Times New Roman" w:hAnsi="Times New Roman"/>
            <w:b w:val="1"/>
            <w:sz w:val="24"/>
            <w:szCs w:val="24"/>
            <w:rtl w:val="0"/>
          </w:rPr>
          <w:t xml:space="preserve">                              VALIDATION OF THE RESEARCH INSTRUMENT</w:t>
        </w:r>
      </w:ins>
    </w:p>
    <w:p w:rsidR="00000000" w:rsidDel="00000000" w:rsidP="00000000" w:rsidRDefault="00000000" w:rsidRPr="00000000" w14:paraId="000002D1">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D2">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D3">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D4">
      <w:pPr>
        <w:rPr>
          <w:ins w:author="Windows User" w:id="35" w:date="2022-04-02T13:22:00Z"/>
          <w:sz w:val="36"/>
          <w:szCs w:val="36"/>
        </w:rPr>
      </w:pPr>
      <w:ins w:author="Windows User" w:id="35" w:date="2022-04-02T13:22:00Z">
        <w:r w:rsidDel="00000000" w:rsidR="00000000" w:rsidRPr="00000000">
          <w:rPr>
            <w:sz w:val="36"/>
            <w:szCs w:val="36"/>
            <w:rtl w:val="0"/>
          </w:rPr>
          <w:t xml:space="preserve">The researcher prepared a questionnaire for the respondent, </w:t>
        </w:r>
      </w:ins>
    </w:p>
    <w:p w:rsidR="00000000" w:rsidDel="00000000" w:rsidP="00000000" w:rsidRDefault="00000000" w:rsidRPr="00000000" w14:paraId="000002D5">
      <w:pPr>
        <w:rPr>
          <w:ins w:author="Windows User" w:id="35" w:date="2022-04-02T13:22:00Z"/>
          <w:sz w:val="36"/>
          <w:szCs w:val="36"/>
        </w:rPr>
      </w:pPr>
      <w:ins w:author="Windows User" w:id="35" w:date="2022-04-02T13:22:00Z">
        <w:r w:rsidDel="00000000" w:rsidR="00000000" w:rsidRPr="00000000">
          <w:rPr>
            <w:sz w:val="36"/>
            <w:szCs w:val="36"/>
            <w:rtl w:val="0"/>
          </w:rPr>
          <w:t xml:space="preserve">The list of questions was compiled based on his reading and </w:t>
        </w:r>
      </w:ins>
    </w:p>
    <w:p w:rsidR="00000000" w:rsidDel="00000000" w:rsidP="00000000" w:rsidRDefault="00000000" w:rsidRPr="00000000" w14:paraId="000002D6">
      <w:pPr>
        <w:rPr>
          <w:ins w:author="Windows User" w:id="35" w:date="2022-04-02T13:22:00Z"/>
          <w:sz w:val="36"/>
          <w:szCs w:val="36"/>
        </w:rPr>
      </w:pPr>
      <w:ins w:author="Windows User" w:id="35" w:date="2022-04-02T13:22:00Z">
        <w:r w:rsidDel="00000000" w:rsidR="00000000" w:rsidRPr="00000000">
          <w:rPr>
            <w:sz w:val="36"/>
            <w:szCs w:val="36"/>
            <w:rtl w:val="0"/>
          </w:rPr>
          <w:t xml:space="preserve">online research, as well as a review of published and </w:t>
        </w:r>
      </w:ins>
    </w:p>
    <w:p w:rsidR="00000000" w:rsidDel="00000000" w:rsidP="00000000" w:rsidRDefault="00000000" w:rsidRPr="00000000" w14:paraId="000002D7">
      <w:pPr>
        <w:rPr>
          <w:ins w:author="Windows User" w:id="35" w:date="2022-04-02T13:22:00Z"/>
          <w:sz w:val="36"/>
          <w:szCs w:val="36"/>
        </w:rPr>
      </w:pPr>
      <w:ins w:author="Windows User" w:id="35" w:date="2022-04-02T13:22:00Z">
        <w:r w:rsidDel="00000000" w:rsidR="00000000" w:rsidRPr="00000000">
          <w:rPr>
            <w:sz w:val="36"/>
            <w:szCs w:val="36"/>
            <w:rtl w:val="0"/>
          </w:rPr>
          <w:t xml:space="preserve">unpublished thesis that were relevant to the study. We, the </w:t>
        </w:r>
      </w:ins>
    </w:p>
    <w:p w:rsidR="00000000" w:rsidDel="00000000" w:rsidP="00000000" w:rsidRDefault="00000000" w:rsidRPr="00000000" w14:paraId="000002D8">
      <w:pPr>
        <w:rPr>
          <w:ins w:author="Windows User" w:id="35" w:date="2022-04-02T13:22:00Z"/>
          <w:sz w:val="36"/>
          <w:szCs w:val="36"/>
        </w:rPr>
      </w:pPr>
      <w:ins w:author="Windows User" w:id="35" w:date="2022-04-02T13:22:00Z">
        <w:r w:rsidDel="00000000" w:rsidR="00000000" w:rsidRPr="00000000">
          <w:rPr>
            <w:sz w:val="36"/>
            <w:szCs w:val="36"/>
            <w:rtl w:val="0"/>
          </w:rPr>
          <w:t xml:space="preserve">researchers, determined that there were sufficient items to </w:t>
        </w:r>
      </w:ins>
    </w:p>
    <w:p w:rsidR="00000000" w:rsidDel="00000000" w:rsidP="00000000" w:rsidRDefault="00000000" w:rsidRPr="00000000" w14:paraId="000002D9">
      <w:pPr>
        <w:rPr>
          <w:ins w:author="Windows User" w:id="35" w:date="2022-04-02T13:22:00Z"/>
          <w:sz w:val="36"/>
          <w:szCs w:val="36"/>
        </w:rPr>
      </w:pPr>
      <w:ins w:author="Windows User" w:id="35" w:date="2022-04-02T13:22:00Z">
        <w:r w:rsidDel="00000000" w:rsidR="00000000" w:rsidRPr="00000000">
          <w:rPr>
            <w:sz w:val="36"/>
            <w:szCs w:val="36"/>
            <w:rtl w:val="0"/>
          </w:rPr>
          <w:t xml:space="preserve">collect data on all elements of the topic and to answer all of the </w:t>
        </w:r>
      </w:ins>
    </w:p>
    <w:p w:rsidR="00000000" w:rsidDel="00000000" w:rsidP="00000000" w:rsidRDefault="00000000" w:rsidRPr="00000000" w14:paraId="000002DA">
      <w:pPr>
        <w:rPr>
          <w:ins w:author="Windows User" w:id="35" w:date="2022-04-02T13:22:00Z"/>
          <w:sz w:val="36"/>
          <w:szCs w:val="36"/>
        </w:rPr>
      </w:pPr>
      <w:ins w:author="Windows User" w:id="35" w:date="2022-04-02T13:22:00Z">
        <w:r w:rsidDel="00000000" w:rsidR="00000000" w:rsidRPr="00000000">
          <w:rPr>
            <w:sz w:val="36"/>
            <w:szCs w:val="36"/>
            <w:rtl w:val="0"/>
          </w:rPr>
          <w:t xml:space="preserve">specific questions posed in the statement of the problem, After </w:t>
        </w:r>
      </w:ins>
    </w:p>
    <w:p w:rsidR="00000000" w:rsidDel="00000000" w:rsidP="00000000" w:rsidRDefault="00000000" w:rsidRPr="00000000" w14:paraId="000002DB">
      <w:pPr>
        <w:rPr>
          <w:ins w:author="Windows User" w:id="35" w:date="2022-04-02T13:22:00Z"/>
          <w:sz w:val="36"/>
          <w:szCs w:val="36"/>
        </w:rPr>
      </w:pPr>
      <w:ins w:author="Windows User" w:id="35" w:date="2022-04-02T13:22:00Z">
        <w:r w:rsidDel="00000000" w:rsidR="00000000" w:rsidRPr="00000000">
          <w:rPr>
            <w:sz w:val="36"/>
            <w:szCs w:val="36"/>
            <w:rtl w:val="0"/>
          </w:rPr>
          <w:t xml:space="preserve">that, we sent our questionnaire to the adviser for comments, </w:t>
        </w:r>
      </w:ins>
    </w:p>
    <w:p w:rsidR="00000000" w:rsidDel="00000000" w:rsidP="00000000" w:rsidRDefault="00000000" w:rsidRPr="00000000" w14:paraId="000002DC">
      <w:pPr>
        <w:rPr>
          <w:ins w:author="Windows User" w:id="35" w:date="2022-04-02T13:22:00Z"/>
          <w:sz w:val="36"/>
          <w:szCs w:val="36"/>
        </w:rPr>
      </w:pPr>
      <w:ins w:author="Windows User" w:id="35" w:date="2022-04-02T13:22:00Z">
        <w:r w:rsidDel="00000000" w:rsidR="00000000" w:rsidRPr="00000000">
          <w:rPr>
            <w:sz w:val="36"/>
            <w:szCs w:val="36"/>
            <w:rtl w:val="0"/>
          </w:rPr>
          <w:t xml:space="preserve">modification/correction, suggestions for the validation and to </w:t>
        </w:r>
      </w:ins>
    </w:p>
    <w:p w:rsidR="00000000" w:rsidDel="00000000" w:rsidP="00000000" w:rsidRDefault="00000000" w:rsidRPr="00000000" w14:paraId="000002DD">
      <w:pPr>
        <w:rPr>
          <w:ins w:author="Windows User" w:id="35" w:date="2022-04-02T13:22:00Z"/>
          <w:sz w:val="36"/>
          <w:szCs w:val="36"/>
        </w:rPr>
      </w:pPr>
      <w:ins w:author="Windows User" w:id="35" w:date="2022-04-02T13:22:00Z">
        <w:r w:rsidDel="00000000" w:rsidR="00000000" w:rsidRPr="00000000">
          <w:rPr>
            <w:sz w:val="36"/>
            <w:szCs w:val="36"/>
            <w:rtl w:val="0"/>
          </w:rPr>
          <w:t xml:space="preserve">ensure the clarity of the test instructions and difficulty level of </w:t>
        </w:r>
      </w:ins>
    </w:p>
    <w:p w:rsidR="00000000" w:rsidDel="00000000" w:rsidP="00000000" w:rsidRDefault="00000000" w:rsidRPr="00000000" w14:paraId="000002DE">
      <w:pPr>
        <w:rPr>
          <w:ins w:author="Windows User" w:id="35" w:date="2022-04-02T13:22:00Z"/>
          <w:sz w:val="36"/>
          <w:szCs w:val="36"/>
        </w:rPr>
      </w:pPr>
      <w:ins w:author="Windows User" w:id="35" w:date="2022-04-02T13:22:00Z">
        <w:r w:rsidDel="00000000" w:rsidR="00000000" w:rsidRPr="00000000">
          <w:rPr>
            <w:sz w:val="36"/>
            <w:szCs w:val="36"/>
            <w:rtl w:val="0"/>
          </w:rPr>
          <w:t xml:space="preserve">the question , and which was finally completed.</w:t>
        </w:r>
      </w:ins>
    </w:p>
    <w:p w:rsidR="00000000" w:rsidDel="00000000" w:rsidP="00000000" w:rsidRDefault="00000000" w:rsidRPr="00000000" w14:paraId="000002DF">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E0">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E1">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E2">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E3">
      <w:pPr>
        <w:spacing w:after="20" w:before="20" w:lineRule="auto"/>
        <w:ind w:right="1440"/>
        <w:rPr>
          <w:ins w:author="Windows User" w:id="35" w:date="2022-04-02T13:22: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5" w:date="2022-04-02T13:22:00Z">
        <w:r w:rsidDel="00000000" w:rsidR="00000000" w:rsidRPr="00000000">
          <w:rPr>
            <w:rtl w:val="0"/>
          </w:rPr>
        </w:r>
      </w:ins>
    </w:p>
    <w:p w:rsidR="00000000" w:rsidDel="00000000" w:rsidP="00000000" w:rsidRDefault="00000000" w:rsidRPr="00000000" w14:paraId="000002E4">
      <w:pPr>
        <w:spacing w:after="20" w:before="20" w:lineRule="auto"/>
        <w:ind w:right="1440"/>
        <w:rPr>
          <w:ins w:author="Windows User" w:id="36" w:date="2022-04-02T13:23:00Z"/>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Fonts w:ascii="Times New Roman" w:cs="Times New Roman" w:eastAsia="Times New Roman" w:hAnsi="Times New Roman"/>
            <w:b w:val="1"/>
            <w:sz w:val="24"/>
            <w:szCs w:val="24"/>
            <w:rtl w:val="0"/>
          </w:rPr>
          <w:t xml:space="preserve">DATA GATHERING PROCEDURE</w:t>
        </w:r>
      </w:ins>
    </w:p>
    <w:p w:rsidR="00000000" w:rsidDel="00000000" w:rsidP="00000000" w:rsidRDefault="00000000" w:rsidRPr="00000000" w14:paraId="000002E5">
      <w:pPr>
        <w:spacing w:after="20" w:before="20" w:lineRule="auto"/>
        <w:ind w:right="1440"/>
        <w:rPr>
          <w:ins w:author="Windows User" w:id="36" w:date="2022-04-02T13:23:00Z"/>
          <w:rFonts w:ascii="Times New Roman" w:cs="Times New Roman" w:eastAsia="Times New Roman" w:hAnsi="Times New Roman"/>
          <w:b w:val="1"/>
          <w:sz w:val="24"/>
          <w:szCs w:val="24"/>
        </w:rPr>
      </w:pPr>
      <w:ins w:author="Windows User" w:id="36" w:date="2022-04-02T13:23:00Z">
        <w:r w:rsidDel="00000000" w:rsidR="00000000" w:rsidRPr="00000000">
          <w:rPr>
            <w:rtl w:val="0"/>
          </w:rPr>
        </w:r>
      </w:ins>
    </w:p>
    <w:p w:rsidR="00000000" w:rsidDel="00000000" w:rsidP="00000000" w:rsidRDefault="00000000" w:rsidRPr="00000000" w14:paraId="000002E6">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Fonts w:ascii="Times New Roman" w:cs="Times New Roman" w:eastAsia="Times New Roman" w:hAnsi="Times New Roman"/>
            <w:b w:val="1"/>
            <w:sz w:val="24"/>
            <w:szCs w:val="24"/>
            <w:rtl w:val="0"/>
          </w:rPr>
          <w:t xml:space="preserve"> The researchers’ sources of data will be from Senior High School ICT Students who is well-knowledgeable about computers and that can easily understand and answer the survey questionnaire. So that the respondents provide the  researchers  an  information  about  the  connection  of  Computer  virus  to  the  Computer  activities.    The Researchers will  get 38 respondents from 2sections which is  Grade 11-12 ICT1,  ICT2, and  I to answer the survey questionnaires. After this, the Researchers will analyze all the answers that the researchers gathered from the ICT Students to make a conclusion in the problem of the study.\ </w:t>
        </w:r>
      </w:ins>
    </w:p>
    <w:p w:rsidR="00000000" w:rsidDel="00000000" w:rsidP="00000000" w:rsidRDefault="00000000" w:rsidRPr="00000000" w14:paraId="000002E7">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8">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9">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A">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B">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C">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D">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E">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EF">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0">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1">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2">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3">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4">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5">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6">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7">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8">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9">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A">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B">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C">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D">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E">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2FF">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0">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1">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2">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3">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4">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5">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6">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7">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8">
      <w:pPr>
        <w:spacing w:after="20" w:before="20" w:lineRule="auto"/>
        <w:ind w:right="1440"/>
        <w:rPr>
          <w:ins w:author="Windows User" w:id="36" w:date="2022-04-02T13:23: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6" w:date="2022-04-02T13:23:00Z">
        <w:r w:rsidDel="00000000" w:rsidR="00000000" w:rsidRPr="00000000">
          <w:rPr>
            <w:rtl w:val="0"/>
          </w:rPr>
        </w:r>
      </w:ins>
    </w:p>
    <w:p w:rsidR="00000000" w:rsidDel="00000000" w:rsidP="00000000" w:rsidRDefault="00000000" w:rsidRPr="00000000" w14:paraId="00000309">
      <w:pPr>
        <w:spacing w:after="20" w:before="2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spacing w:after="20" w:before="20" w:lineRule="auto"/>
        <w:ind w:right="1440"/>
        <w:rPr>
          <w:ins w:author="Windows User" w:id="37" w:date="2022-04-02T13:24:00Z"/>
          <w:shd w:fill="auto" w:val="clear"/>
          <w:rPrChange w:author="Windows User" w:id="1" w:date="2022-04-02T13:23:00Z">
            <w:rPr>
              <w:rFonts w:ascii="Times New Roman" w:cs="Times New Roman" w:eastAsia="Times New Roman" w:hAnsi="Times New Roman"/>
              <w:b w:val="1"/>
              <w:sz w:val="24"/>
              <w:szCs w:val="24"/>
            </w:rPr>
          </w:rPrChange>
        </w:rPr>
        <w:pPrChange w:author="Windows User" w:id="0" w:date="2022-04-02T13:23:00Z">
          <w:pPr>
            <w:spacing w:after="20" w:before="20" w:lineRule="auto"/>
            <w:ind w:left="1440" w:right="1440" w:firstLine="0"/>
          </w:pPr>
        </w:pPrChange>
      </w:pPr>
      <w:ins w:author="Windows User" w:id="37" w:date="2022-04-02T13:24:00Z">
        <w:r w:rsidDel="00000000" w:rsidR="00000000" w:rsidRPr="00000000">
          <w:rPr>
            <w:rtl w:val="0"/>
          </w:rPr>
        </w:r>
      </w:ins>
    </w:p>
    <w:p w:rsidR="00000000" w:rsidDel="00000000" w:rsidP="00000000" w:rsidRDefault="00000000" w:rsidRPr="00000000" w14:paraId="0000030B">
      <w:pPr>
        <w:spacing w:after="20" w:before="20" w:lineRule="auto"/>
        <w:ind w:right="1440"/>
        <w:jc w:val="center"/>
        <w:rPr>
          <w:rFonts w:ascii="Times New Roman" w:cs="Times New Roman" w:eastAsia="Times New Roman" w:hAnsi="Times New Roman"/>
          <w:b w:val="1"/>
          <w:sz w:val="24"/>
          <w:szCs w:val="24"/>
        </w:rPr>
      </w:pPr>
      <w:ins w:author="Windows User" w:id="37" w:date="2022-04-02T13:24:00Z">
        <w:r w:rsidDel="00000000" w:rsidR="00000000" w:rsidRPr="00000000">
          <w:rPr>
            <w:rFonts w:ascii="Times New Roman" w:cs="Times New Roman" w:eastAsia="Times New Roman" w:hAnsi="Times New Roman"/>
            <w:b w:val="1"/>
            <w:sz w:val="24"/>
            <w:szCs w:val="24"/>
            <w:rtl w:val="0"/>
          </w:rPr>
          <w:t xml:space="preserve">      STATISTICAL TREATMENT OF DATA</w:t>
        </w:r>
      </w:ins>
      <w:r w:rsidDel="00000000" w:rsidR="00000000" w:rsidRPr="00000000">
        <w:rPr>
          <w:rtl w:val="0"/>
        </w:rPr>
      </w:r>
    </w:p>
    <w:p w:rsidR="00000000" w:rsidDel="00000000" w:rsidP="00000000" w:rsidRDefault="00000000" w:rsidRPr="00000000" w14:paraId="0000030C">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Treatment of Data  The Statistical statement that the researcher will be using is the Data analysis where it used to find the Standard deviation and the Mean of each answer in the questionnaire. Sloven Formula Population</w:t>
      </w:r>
    </w:p>
    <w:p w:rsidR="00000000" w:rsidDel="00000000" w:rsidP="00000000" w:rsidRDefault="00000000" w:rsidRPr="00000000" w14:paraId="0000030D">
      <w:pPr>
        <w:spacing w:after="20" w:before="2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 128,     Margin of Error (e)= 0.5    Sample size(n)=? n=     N            128     128          158      1+Ne2    1+(128)(0.5)2       1+(128)(0.0025)     1.32 n</w:t>
      </w:r>
    </w:p>
    <w:p w:rsidR="00000000" w:rsidDel="00000000" w:rsidP="00000000" w:rsidRDefault="00000000" w:rsidRPr="00000000" w14:paraId="0000030E">
      <w:pPr>
        <w:spacing w:after="20" w:before="20" w:lineRule="auto"/>
        <w:ind w:right="1440"/>
        <w:jc w:val="center"/>
        <w:rPr>
          <w:b w:val="1"/>
          <w:shd w:fill="auto" w:val="clear"/>
          <w:rPrChange w:author="Windows User" w:id="1" w:date="2022-04-02T13:24:00Z">
            <w:rPr>
              <w:rFonts w:ascii="Times New Roman" w:cs="Times New Roman" w:eastAsia="Times New Roman" w:hAnsi="Times New Roman"/>
              <w:sz w:val="24"/>
              <w:szCs w:val="24"/>
            </w:rPr>
          </w:rPrChange>
        </w:rPr>
        <w:pPrChange w:author="Windows User" w:id="0" w:date="2022-04-02T13:24:00Z">
          <w:pPr>
            <w:spacing w:after="20" w:before="20" w:lineRule="auto"/>
            <w:ind w:left="1440" w:right="1440" w:firstLine="0"/>
          </w:pPr>
        </w:pPrChange>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Impact"/>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Change w:author="Windows User" w:id="1" w:date="2022-04-02T13:15:00Z">
          <w:rPr>
            <w:rFonts w:ascii="Calibri" w:cs="Calibri" w:eastAsia="Calibri" w:hAnsi="Calibri"/>
            <w:b w:val="0"/>
            <w:i w:val="0"/>
            <w:smallCaps w:val="0"/>
            <w:strike w:val="0"/>
            <w:color w:val="000000"/>
            <w:sz w:val="22"/>
            <w:szCs w:val="22"/>
            <w:u w:val="none"/>
            <w:shd w:fill="auto" w:val="clear"/>
            <w:vertAlign w:val="baseline"/>
          </w:rPr>
        </w:rPrChang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Change w:author="Windows User" w:id="1" w:date="2022-04-02T13:15:00Z">
          <w:rPr>
            <w:rFonts w:ascii="Calibri" w:cs="Calibri" w:eastAsia="Calibri" w:hAnsi="Calibri"/>
            <w:b w:val="0"/>
            <w:i w:val="0"/>
            <w:smallCaps w:val="0"/>
            <w:strike w:val="0"/>
            <w:color w:val="000000"/>
            <w:sz w:val="22"/>
            <w:szCs w:val="22"/>
            <w:u w:val="none"/>
            <w:shd w:fill="auto" w:val="clear"/>
            <w:vertAlign w:val="baseline"/>
          </w:rPr>
        </w:rPrChang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spacing w:after="0" w:line="240" w:lineRule="auto"/>
      <w:jc w:val="center"/>
      <w:rPr>
        <w:sz w:val="36"/>
        <w:szCs w:val="36"/>
        <w:rPrChange w:author="Windows User" w:id="1" w:date="2022-04-02T13:15:00Z">
          <w:rPr>
            <w:sz w:val="36"/>
            <w:szCs w:val="36"/>
          </w:rPr>
        </w:rPrChange>
      </w:rPr>
    </w:pPr>
    <w:r w:rsidDel="00000000" w:rsidR="00000000" w:rsidRPr="00000000">
      <w:rPr>
        <w:rFonts w:ascii="Impact" w:cs="Impact" w:eastAsia="Impact" w:hAnsi="Impact"/>
        <w:color w:val="c00000"/>
        <w:sz w:val="36"/>
        <w:szCs w:val="36"/>
        <w:rtl w:val="0"/>
        <w:rPrChange w:author="Windows User" w:id="1" w:date="2022-04-02T13:15:00Z">
          <w:rPr>
            <w:rFonts w:ascii="Impact" w:cs="Impact" w:eastAsia="Impact" w:hAnsi="Impact"/>
            <w:color w:val="c00000"/>
            <w:sz w:val="36"/>
            <w:szCs w:val="36"/>
          </w:rPr>
        </w:rPrChange>
      </w:rPr>
      <w:t xml:space="preserve">GEN. T. DE LEON NATIONAL HIGH SCHOOL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209550</wp:posOffset>
          </wp:positionH>
          <wp:positionV relativeFrom="paragraph">
            <wp:posOffset>2929</wp:posOffset>
          </wp:positionV>
          <wp:extent cx="584617" cy="54546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84617" cy="5454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5227955</wp:posOffset>
          </wp:positionH>
          <wp:positionV relativeFrom="paragraph">
            <wp:posOffset>13334</wp:posOffset>
          </wp:positionV>
          <wp:extent cx="715645" cy="601345"/>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15645" cy="601345"/>
                  </a:xfrm>
                  <a:prstGeom prst="rect"/>
                  <a:ln/>
                </pic:spPr>
              </pic:pic>
            </a:graphicData>
          </a:graphic>
        </wp:anchor>
      </w:drawing>
    </w:r>
  </w:p>
  <w:p w:rsidR="00000000" w:rsidDel="00000000" w:rsidP="00000000" w:rsidRDefault="00000000" w:rsidRPr="00000000" w14:paraId="00000310">
    <w:pPr>
      <w:spacing w:after="0" w:line="240" w:lineRule="auto"/>
      <w:jc w:val="center"/>
      <w:rPr>
        <w:ins w:author="Windows User" w:id="38" w:date="2022-04-02T13:30:00Z"/>
        <w:rFonts w:ascii="Impact" w:cs="Impact" w:eastAsia="Impact" w:hAnsi="Impact"/>
        <w:color w:val="c00000"/>
        <w:sz w:val="36"/>
        <w:szCs w:val="36"/>
        <w:rPrChange w:author="Windows User" w:id="1" w:date="2022-04-02T13:15:00Z">
          <w:rPr>
            <w:rFonts w:ascii="Impact" w:cs="Impact" w:eastAsia="Impact" w:hAnsi="Impact"/>
            <w:color w:val="c00000"/>
            <w:sz w:val="36"/>
            <w:szCs w:val="36"/>
          </w:rPr>
        </w:rPrChange>
      </w:rPr>
    </w:pPr>
    <w:r w:rsidDel="00000000" w:rsidR="00000000" w:rsidRPr="00000000">
      <w:rPr>
        <w:rFonts w:ascii="Impact" w:cs="Impact" w:eastAsia="Impact" w:hAnsi="Impact"/>
        <w:color w:val="c00000"/>
        <w:sz w:val="36"/>
        <w:szCs w:val="36"/>
        <w:rtl w:val="0"/>
        <w:rPrChange w:author="Windows User" w:id="1" w:date="2022-04-02T13:15:00Z">
          <w:rPr>
            <w:rFonts w:ascii="Impact" w:cs="Impact" w:eastAsia="Impact" w:hAnsi="Impact"/>
            <w:color w:val="c00000"/>
            <w:sz w:val="36"/>
            <w:szCs w:val="36"/>
          </w:rPr>
        </w:rPrChange>
      </w:rPr>
      <w:t xml:space="preserve">SENIOR HIGH SCHOOL DEPARTMENT</w:t>
    </w:r>
    <w:ins w:author="Windows User" w:id="38" w:date="2022-04-02T13:30:00Z">
      <w:r w:rsidDel="00000000" w:rsidR="00000000" w:rsidRPr="00000000">
        <w:rPr>
          <w:rtl w:val="0"/>
        </w:rPr>
      </w:r>
    </w:ins>
  </w:p>
  <w:p w:rsidR="00000000" w:rsidDel="00000000" w:rsidP="00000000" w:rsidRDefault="00000000" w:rsidRPr="00000000" w14:paraId="00000311">
    <w:pPr>
      <w:spacing w:after="0" w:line="240" w:lineRule="auto"/>
      <w:jc w:val="center"/>
      <w:rPr>
        <w:rFonts w:ascii="Impact" w:cs="Impact" w:eastAsia="Impact" w:hAnsi="Impact"/>
        <w:color w:val="c00000"/>
        <w:sz w:val="36"/>
        <w:szCs w:val="36"/>
        <w:rPrChange w:author="Windows User" w:id="1" w:date="2022-04-02T13:15:00Z">
          <w:rPr>
            <w:rFonts w:ascii="Impact" w:cs="Impact" w:eastAsia="Impact" w:hAnsi="Impact"/>
            <w:color w:val="c00000"/>
            <w:sz w:val="36"/>
            <w:szCs w:val="36"/>
          </w:rPr>
        </w:rPrChang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598" w:hanging="360"/>
      </w:pPr>
      <w:rPr/>
    </w:lvl>
    <w:lvl w:ilvl="1">
      <w:start w:val="1"/>
      <w:numFmt w:val="lowerLetter"/>
      <w:lvlText w:val="%2."/>
      <w:lvlJc w:val="left"/>
      <w:pPr>
        <w:ind w:left="1318" w:hanging="359.9999999999999"/>
      </w:pPr>
      <w:rPr/>
    </w:lvl>
    <w:lvl w:ilvl="2">
      <w:start w:val="1"/>
      <w:numFmt w:val="lowerRoman"/>
      <w:lvlText w:val="%3."/>
      <w:lvlJc w:val="right"/>
      <w:pPr>
        <w:ind w:left="2038" w:hanging="180"/>
      </w:pPr>
      <w:rPr/>
    </w:lvl>
    <w:lvl w:ilvl="3">
      <w:start w:val="1"/>
      <w:numFmt w:val="decimal"/>
      <w:lvlText w:val="%4."/>
      <w:lvlJc w:val="left"/>
      <w:pPr>
        <w:ind w:left="2758" w:hanging="360"/>
      </w:pPr>
      <w:rPr/>
    </w:lvl>
    <w:lvl w:ilvl="4">
      <w:start w:val="1"/>
      <w:numFmt w:val="lowerLetter"/>
      <w:lvlText w:val="%5."/>
      <w:lvlJc w:val="left"/>
      <w:pPr>
        <w:ind w:left="3478" w:hanging="360"/>
      </w:pPr>
      <w:rPr/>
    </w:lvl>
    <w:lvl w:ilvl="5">
      <w:start w:val="1"/>
      <w:numFmt w:val="lowerRoman"/>
      <w:lvlText w:val="%6."/>
      <w:lvlJc w:val="right"/>
      <w:pPr>
        <w:ind w:left="4198" w:hanging="180"/>
      </w:pPr>
      <w:rPr/>
    </w:lvl>
    <w:lvl w:ilvl="6">
      <w:start w:val="1"/>
      <w:numFmt w:val="decimal"/>
      <w:lvlText w:val="%7."/>
      <w:lvlJc w:val="left"/>
      <w:pPr>
        <w:ind w:left="4918" w:hanging="360"/>
      </w:pPr>
      <w:rPr/>
    </w:lvl>
    <w:lvl w:ilvl="7">
      <w:start w:val="1"/>
      <w:numFmt w:val="lowerLetter"/>
      <w:lvlText w:val="%8."/>
      <w:lvlJc w:val="left"/>
      <w:pPr>
        <w:ind w:left="5638" w:hanging="360"/>
      </w:pPr>
      <w:rPr/>
    </w:lvl>
    <w:lvl w:ilvl="8">
      <w:start w:val="1"/>
      <w:numFmt w:val="lowerRoman"/>
      <w:lvlText w:val="%9."/>
      <w:lvlJc w:val="right"/>
      <w:pPr>
        <w:ind w:left="6358"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decimal"/>
      <w:lvlText w:val="%1.%2"/>
      <w:lvlJc w:val="left"/>
      <w:pPr>
        <w:ind w:left="418" w:hanging="360"/>
      </w:pPr>
      <w:rPr/>
    </w:lvl>
    <w:lvl w:ilvl="2">
      <w:start w:val="1"/>
      <w:numFmt w:val="decimal"/>
      <w:lvlText w:val="%1.%2.%3"/>
      <w:lvlJc w:val="left"/>
      <w:pPr>
        <w:ind w:left="836" w:hanging="720"/>
      </w:pPr>
      <w:rPr/>
    </w:lvl>
    <w:lvl w:ilvl="3">
      <w:start w:val="1"/>
      <w:numFmt w:val="decimal"/>
      <w:lvlText w:val="%1.%2.%3.%4"/>
      <w:lvlJc w:val="left"/>
      <w:pPr>
        <w:ind w:left="894" w:hanging="720"/>
      </w:pPr>
      <w:rPr/>
    </w:lvl>
    <w:lvl w:ilvl="4">
      <w:start w:val="1"/>
      <w:numFmt w:val="decimal"/>
      <w:lvlText w:val="%1.%2.%3.%4.%5"/>
      <w:lvlJc w:val="left"/>
      <w:pPr>
        <w:ind w:left="1312" w:hanging="1080"/>
      </w:pPr>
      <w:rPr/>
    </w:lvl>
    <w:lvl w:ilvl="5">
      <w:start w:val="1"/>
      <w:numFmt w:val="decimal"/>
      <w:lvlText w:val="%1.%2.%3.%4.%5.%6"/>
      <w:lvlJc w:val="left"/>
      <w:pPr>
        <w:ind w:left="1370" w:hanging="1080"/>
      </w:pPr>
      <w:rPr/>
    </w:lvl>
    <w:lvl w:ilvl="6">
      <w:start w:val="1"/>
      <w:numFmt w:val="decimal"/>
      <w:lvlText w:val="%1.%2.%3.%4.%5.%6.%7"/>
      <w:lvlJc w:val="left"/>
      <w:pPr>
        <w:ind w:left="1788" w:hanging="1440"/>
      </w:pPr>
      <w:rPr/>
    </w:lvl>
    <w:lvl w:ilvl="7">
      <w:start w:val="1"/>
      <w:numFmt w:val="decimal"/>
      <w:lvlText w:val="%1.%2.%3.%4.%5.%6.%7.%8"/>
      <w:lvlJc w:val="left"/>
      <w:pPr>
        <w:ind w:left="1846" w:hanging="1440"/>
      </w:pPr>
      <w:rPr/>
    </w:lvl>
    <w:lvl w:ilvl="8">
      <w:start w:val="1"/>
      <w:numFmt w:val="decimal"/>
      <w:lvlText w:val="%1.%2.%3.%4.%5.%6.%7.%8.%9"/>
      <w:lvlJc w:val="left"/>
      <w:pPr>
        <w:ind w:left="2264" w:hanging="1800"/>
      </w:pPr>
      <w:rPr/>
    </w:lvl>
  </w:abstractNum>
  <w:abstractNum w:abstractNumId="4">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
    <w:lvl w:ilvl="0">
      <w:start w:val="1"/>
      <w:numFmt w:val="bullet"/>
      <w:lvlText w:val="●"/>
      <w:lvlJc w:val="left"/>
      <w:pPr>
        <w:ind w:left="2580" w:hanging="360"/>
      </w:pPr>
      <w:rPr>
        <w:rFonts w:ascii="Noto Sans Symbols" w:cs="Noto Sans Symbols" w:eastAsia="Noto Sans Symbols" w:hAnsi="Noto Sans Symbols"/>
      </w:rPr>
    </w:lvl>
    <w:lvl w:ilvl="1">
      <w:start w:val="1"/>
      <w:numFmt w:val="bullet"/>
      <w:lvlText w:val="o"/>
      <w:lvlJc w:val="left"/>
      <w:pPr>
        <w:ind w:left="3300" w:hanging="360"/>
      </w:pPr>
      <w:rPr>
        <w:rFonts w:ascii="Courier New" w:cs="Courier New" w:eastAsia="Courier New" w:hAnsi="Courier New"/>
      </w:rPr>
    </w:lvl>
    <w:lvl w:ilvl="2">
      <w:start w:val="1"/>
      <w:numFmt w:val="bullet"/>
      <w:lvlText w:val="▪"/>
      <w:lvlJc w:val="left"/>
      <w:pPr>
        <w:ind w:left="4020" w:hanging="360"/>
      </w:pPr>
      <w:rPr>
        <w:rFonts w:ascii="Noto Sans Symbols" w:cs="Noto Sans Symbols" w:eastAsia="Noto Sans Symbols" w:hAnsi="Noto Sans Symbols"/>
      </w:rPr>
    </w:lvl>
    <w:lvl w:ilvl="3">
      <w:start w:val="1"/>
      <w:numFmt w:val="bullet"/>
      <w:lvlText w:val="●"/>
      <w:lvlJc w:val="left"/>
      <w:pPr>
        <w:ind w:left="4740" w:hanging="360"/>
      </w:pPr>
      <w:rPr>
        <w:rFonts w:ascii="Noto Sans Symbols" w:cs="Noto Sans Symbols" w:eastAsia="Noto Sans Symbols" w:hAnsi="Noto Sans Symbols"/>
      </w:rPr>
    </w:lvl>
    <w:lvl w:ilvl="4">
      <w:start w:val="1"/>
      <w:numFmt w:val="bullet"/>
      <w:lvlText w:val="o"/>
      <w:lvlJc w:val="left"/>
      <w:pPr>
        <w:ind w:left="5460" w:hanging="360"/>
      </w:pPr>
      <w:rPr>
        <w:rFonts w:ascii="Courier New" w:cs="Courier New" w:eastAsia="Courier New" w:hAnsi="Courier New"/>
      </w:rPr>
    </w:lvl>
    <w:lvl w:ilvl="5">
      <w:start w:val="1"/>
      <w:numFmt w:val="bullet"/>
      <w:lvlText w:val="▪"/>
      <w:lvlJc w:val="left"/>
      <w:pPr>
        <w:ind w:left="6180" w:hanging="360"/>
      </w:pPr>
      <w:rPr>
        <w:rFonts w:ascii="Noto Sans Symbols" w:cs="Noto Sans Symbols" w:eastAsia="Noto Sans Symbols" w:hAnsi="Noto Sans Symbols"/>
      </w:rPr>
    </w:lvl>
    <w:lvl w:ilvl="6">
      <w:start w:val="1"/>
      <w:numFmt w:val="bullet"/>
      <w:lvlText w:val="●"/>
      <w:lvlJc w:val="left"/>
      <w:pPr>
        <w:ind w:left="6900" w:hanging="360"/>
      </w:pPr>
      <w:rPr>
        <w:rFonts w:ascii="Noto Sans Symbols" w:cs="Noto Sans Symbols" w:eastAsia="Noto Sans Symbols" w:hAnsi="Noto Sans Symbols"/>
      </w:rPr>
    </w:lvl>
    <w:lvl w:ilvl="7">
      <w:start w:val="1"/>
      <w:numFmt w:val="bullet"/>
      <w:lvlText w:val="o"/>
      <w:lvlJc w:val="left"/>
      <w:pPr>
        <w:ind w:left="7620" w:hanging="360"/>
      </w:pPr>
      <w:rPr>
        <w:rFonts w:ascii="Courier New" w:cs="Courier New" w:eastAsia="Courier New" w:hAnsi="Courier New"/>
      </w:rPr>
    </w:lvl>
    <w:lvl w:ilvl="8">
      <w:start w:val="1"/>
      <w:numFmt w:val="bullet"/>
      <w:lvlText w:val="▪"/>
      <w:lvlJc w:val="left"/>
      <w:pPr>
        <w:ind w:left="834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3000" w:hanging="360"/>
      </w:pPr>
      <w:rPr>
        <w:rFonts w:ascii="Noto Sans Symbols" w:cs="Noto Sans Symbols" w:eastAsia="Noto Sans Symbols" w:hAnsi="Noto Sans Symbols"/>
      </w:rPr>
    </w:lvl>
    <w:lvl w:ilvl="1">
      <w:start w:val="1"/>
      <w:numFmt w:val="bullet"/>
      <w:lvlText w:val="o"/>
      <w:lvlJc w:val="left"/>
      <w:pPr>
        <w:ind w:left="3720" w:hanging="360"/>
      </w:pPr>
      <w:rPr>
        <w:rFonts w:ascii="Courier New" w:cs="Courier New" w:eastAsia="Courier New" w:hAnsi="Courier New"/>
      </w:rPr>
    </w:lvl>
    <w:lvl w:ilvl="2">
      <w:start w:val="1"/>
      <w:numFmt w:val="bullet"/>
      <w:lvlText w:val="▪"/>
      <w:lvlJc w:val="left"/>
      <w:pPr>
        <w:ind w:left="4440" w:hanging="360"/>
      </w:pPr>
      <w:rPr>
        <w:rFonts w:ascii="Noto Sans Symbols" w:cs="Noto Sans Symbols" w:eastAsia="Noto Sans Symbols" w:hAnsi="Noto Sans Symbols"/>
      </w:rPr>
    </w:lvl>
    <w:lvl w:ilvl="3">
      <w:start w:val="1"/>
      <w:numFmt w:val="bullet"/>
      <w:lvlText w:val="●"/>
      <w:lvlJc w:val="left"/>
      <w:pPr>
        <w:ind w:left="5160" w:hanging="360"/>
      </w:pPr>
      <w:rPr>
        <w:rFonts w:ascii="Noto Sans Symbols" w:cs="Noto Sans Symbols" w:eastAsia="Noto Sans Symbols" w:hAnsi="Noto Sans Symbols"/>
      </w:rPr>
    </w:lvl>
    <w:lvl w:ilvl="4">
      <w:start w:val="1"/>
      <w:numFmt w:val="bullet"/>
      <w:lvlText w:val="o"/>
      <w:lvlJc w:val="left"/>
      <w:pPr>
        <w:ind w:left="5880" w:hanging="360"/>
      </w:pPr>
      <w:rPr>
        <w:rFonts w:ascii="Courier New" w:cs="Courier New" w:eastAsia="Courier New" w:hAnsi="Courier New"/>
      </w:rPr>
    </w:lvl>
    <w:lvl w:ilvl="5">
      <w:start w:val="1"/>
      <w:numFmt w:val="bullet"/>
      <w:lvlText w:val="▪"/>
      <w:lvlJc w:val="left"/>
      <w:pPr>
        <w:ind w:left="6600" w:hanging="360"/>
      </w:pPr>
      <w:rPr>
        <w:rFonts w:ascii="Noto Sans Symbols" w:cs="Noto Sans Symbols" w:eastAsia="Noto Sans Symbols" w:hAnsi="Noto Sans Symbols"/>
      </w:rPr>
    </w:lvl>
    <w:lvl w:ilvl="6">
      <w:start w:val="1"/>
      <w:numFmt w:val="bullet"/>
      <w:lvlText w:val="●"/>
      <w:lvlJc w:val="left"/>
      <w:pPr>
        <w:ind w:left="7320" w:hanging="360"/>
      </w:pPr>
      <w:rPr>
        <w:rFonts w:ascii="Noto Sans Symbols" w:cs="Noto Sans Symbols" w:eastAsia="Noto Sans Symbols" w:hAnsi="Noto Sans Symbols"/>
      </w:rPr>
    </w:lvl>
    <w:lvl w:ilvl="7">
      <w:start w:val="1"/>
      <w:numFmt w:val="bullet"/>
      <w:lvlText w:val="o"/>
      <w:lvlJc w:val="left"/>
      <w:pPr>
        <w:ind w:left="8040" w:hanging="360"/>
      </w:pPr>
      <w:rPr>
        <w:rFonts w:ascii="Courier New" w:cs="Courier New" w:eastAsia="Courier New" w:hAnsi="Courier New"/>
      </w:rPr>
    </w:lvl>
    <w:lvl w:ilvl="8">
      <w:start w:val="1"/>
      <w:numFmt w:val="bullet"/>
      <w:lvlText w:val="▪"/>
      <w:lvlJc w:val="left"/>
      <w:pPr>
        <w:ind w:left="8760" w:hanging="360"/>
      </w:pPr>
      <w:rPr>
        <w:rFonts w:ascii="Noto Sans Symbols" w:cs="Noto Sans Symbols" w:eastAsia="Noto Sans Symbols" w:hAnsi="Noto Sans Symbols"/>
      </w:rPr>
    </w:lvl>
  </w:abstractNum>
  <w:abstractNum w:abstractNumId="8">
    <w:lvl w:ilvl="0">
      <w:start w:val="1"/>
      <w:numFmt w:val="bullet"/>
      <w:lvlText w:val="●"/>
      <w:lvlJc w:val="left"/>
      <w:pPr>
        <w:ind w:left="3003" w:hanging="360"/>
      </w:pPr>
      <w:rPr>
        <w:rFonts w:ascii="Noto Sans Symbols" w:cs="Noto Sans Symbols" w:eastAsia="Noto Sans Symbols" w:hAnsi="Noto Sans Symbols"/>
      </w:rPr>
    </w:lvl>
    <w:lvl w:ilvl="1">
      <w:start w:val="1"/>
      <w:numFmt w:val="bullet"/>
      <w:lvlText w:val="o"/>
      <w:lvlJc w:val="left"/>
      <w:pPr>
        <w:ind w:left="3723" w:hanging="360"/>
      </w:pPr>
      <w:rPr>
        <w:rFonts w:ascii="Courier New" w:cs="Courier New" w:eastAsia="Courier New" w:hAnsi="Courier New"/>
      </w:rPr>
    </w:lvl>
    <w:lvl w:ilvl="2">
      <w:start w:val="1"/>
      <w:numFmt w:val="bullet"/>
      <w:lvlText w:val="▪"/>
      <w:lvlJc w:val="left"/>
      <w:pPr>
        <w:ind w:left="4443" w:hanging="360"/>
      </w:pPr>
      <w:rPr>
        <w:rFonts w:ascii="Noto Sans Symbols" w:cs="Noto Sans Symbols" w:eastAsia="Noto Sans Symbols" w:hAnsi="Noto Sans Symbols"/>
      </w:rPr>
    </w:lvl>
    <w:lvl w:ilvl="3">
      <w:start w:val="1"/>
      <w:numFmt w:val="bullet"/>
      <w:lvlText w:val="●"/>
      <w:lvlJc w:val="left"/>
      <w:pPr>
        <w:ind w:left="5163" w:hanging="360"/>
      </w:pPr>
      <w:rPr>
        <w:rFonts w:ascii="Noto Sans Symbols" w:cs="Noto Sans Symbols" w:eastAsia="Noto Sans Symbols" w:hAnsi="Noto Sans Symbols"/>
      </w:rPr>
    </w:lvl>
    <w:lvl w:ilvl="4">
      <w:start w:val="1"/>
      <w:numFmt w:val="bullet"/>
      <w:lvlText w:val="o"/>
      <w:lvlJc w:val="left"/>
      <w:pPr>
        <w:ind w:left="5883" w:hanging="360"/>
      </w:pPr>
      <w:rPr>
        <w:rFonts w:ascii="Courier New" w:cs="Courier New" w:eastAsia="Courier New" w:hAnsi="Courier New"/>
      </w:rPr>
    </w:lvl>
    <w:lvl w:ilvl="5">
      <w:start w:val="1"/>
      <w:numFmt w:val="bullet"/>
      <w:lvlText w:val="▪"/>
      <w:lvlJc w:val="left"/>
      <w:pPr>
        <w:ind w:left="6603" w:hanging="360"/>
      </w:pPr>
      <w:rPr>
        <w:rFonts w:ascii="Noto Sans Symbols" w:cs="Noto Sans Symbols" w:eastAsia="Noto Sans Symbols" w:hAnsi="Noto Sans Symbols"/>
      </w:rPr>
    </w:lvl>
    <w:lvl w:ilvl="6">
      <w:start w:val="1"/>
      <w:numFmt w:val="bullet"/>
      <w:lvlText w:val="●"/>
      <w:lvlJc w:val="left"/>
      <w:pPr>
        <w:ind w:left="7323" w:hanging="360"/>
      </w:pPr>
      <w:rPr>
        <w:rFonts w:ascii="Noto Sans Symbols" w:cs="Noto Sans Symbols" w:eastAsia="Noto Sans Symbols" w:hAnsi="Noto Sans Symbols"/>
      </w:rPr>
    </w:lvl>
    <w:lvl w:ilvl="7">
      <w:start w:val="1"/>
      <w:numFmt w:val="bullet"/>
      <w:lvlText w:val="o"/>
      <w:lvlJc w:val="left"/>
      <w:pPr>
        <w:ind w:left="8043" w:hanging="360"/>
      </w:pPr>
      <w:rPr>
        <w:rFonts w:ascii="Courier New" w:cs="Courier New" w:eastAsia="Courier New" w:hAnsi="Courier New"/>
      </w:rPr>
    </w:lvl>
    <w:lvl w:ilvl="8">
      <w:start w:val="1"/>
      <w:numFmt w:val="bullet"/>
      <w:lvlText w:val="▪"/>
      <w:lvlJc w:val="left"/>
      <w:pPr>
        <w:ind w:left="8763" w:hanging="360"/>
      </w:pPr>
      <w:rPr>
        <w:rFonts w:ascii="Noto Sans Symbols" w:cs="Noto Sans Symbols" w:eastAsia="Noto Sans Symbols" w:hAnsi="Noto Sans Symbols"/>
      </w:rPr>
    </w:lvl>
  </w:abstractNum>
  <w:abstractNum w:abstractNumId="9">
    <w:lvl w:ilvl="0">
      <w:start w:val="1"/>
      <w:numFmt w:val="bullet"/>
      <w:lvlText w:val="●"/>
      <w:lvlJc w:val="left"/>
      <w:pPr>
        <w:ind w:left="2705" w:hanging="360"/>
      </w:pPr>
      <w:rPr>
        <w:rFonts w:ascii="Noto Sans Symbols" w:cs="Noto Sans Symbols" w:eastAsia="Noto Sans Symbols" w:hAnsi="Noto Sans Symbols"/>
      </w:rPr>
    </w:lvl>
    <w:lvl w:ilvl="1">
      <w:start w:val="1"/>
      <w:numFmt w:val="bullet"/>
      <w:lvlText w:val="o"/>
      <w:lvlJc w:val="left"/>
      <w:pPr>
        <w:ind w:left="3425" w:hanging="360"/>
      </w:pPr>
      <w:rPr>
        <w:rFonts w:ascii="Courier New" w:cs="Courier New" w:eastAsia="Courier New" w:hAnsi="Courier New"/>
      </w:rPr>
    </w:lvl>
    <w:lvl w:ilvl="2">
      <w:start w:val="1"/>
      <w:numFmt w:val="bullet"/>
      <w:lvlText w:val="▪"/>
      <w:lvlJc w:val="left"/>
      <w:pPr>
        <w:ind w:left="4145" w:hanging="360"/>
      </w:pPr>
      <w:rPr>
        <w:rFonts w:ascii="Noto Sans Symbols" w:cs="Noto Sans Symbols" w:eastAsia="Noto Sans Symbols" w:hAnsi="Noto Sans Symbols"/>
      </w:rPr>
    </w:lvl>
    <w:lvl w:ilvl="3">
      <w:start w:val="1"/>
      <w:numFmt w:val="bullet"/>
      <w:lvlText w:val="●"/>
      <w:lvlJc w:val="left"/>
      <w:pPr>
        <w:ind w:left="4865" w:hanging="360"/>
      </w:pPr>
      <w:rPr>
        <w:rFonts w:ascii="Noto Sans Symbols" w:cs="Noto Sans Symbols" w:eastAsia="Noto Sans Symbols" w:hAnsi="Noto Sans Symbols"/>
      </w:rPr>
    </w:lvl>
    <w:lvl w:ilvl="4">
      <w:start w:val="1"/>
      <w:numFmt w:val="bullet"/>
      <w:lvlText w:val="o"/>
      <w:lvlJc w:val="left"/>
      <w:pPr>
        <w:ind w:left="5585" w:hanging="360"/>
      </w:pPr>
      <w:rPr>
        <w:rFonts w:ascii="Courier New" w:cs="Courier New" w:eastAsia="Courier New" w:hAnsi="Courier New"/>
      </w:rPr>
    </w:lvl>
    <w:lvl w:ilvl="5">
      <w:start w:val="1"/>
      <w:numFmt w:val="bullet"/>
      <w:lvlText w:val="▪"/>
      <w:lvlJc w:val="left"/>
      <w:pPr>
        <w:ind w:left="6305" w:hanging="360"/>
      </w:pPr>
      <w:rPr>
        <w:rFonts w:ascii="Noto Sans Symbols" w:cs="Noto Sans Symbols" w:eastAsia="Noto Sans Symbols" w:hAnsi="Noto Sans Symbols"/>
      </w:rPr>
    </w:lvl>
    <w:lvl w:ilvl="6">
      <w:start w:val="1"/>
      <w:numFmt w:val="bullet"/>
      <w:lvlText w:val="●"/>
      <w:lvlJc w:val="left"/>
      <w:pPr>
        <w:ind w:left="7025" w:hanging="360"/>
      </w:pPr>
      <w:rPr>
        <w:rFonts w:ascii="Noto Sans Symbols" w:cs="Noto Sans Symbols" w:eastAsia="Noto Sans Symbols" w:hAnsi="Noto Sans Symbols"/>
      </w:rPr>
    </w:lvl>
    <w:lvl w:ilvl="7">
      <w:start w:val="1"/>
      <w:numFmt w:val="bullet"/>
      <w:lvlText w:val="o"/>
      <w:lvlJc w:val="left"/>
      <w:pPr>
        <w:ind w:left="7745" w:hanging="360"/>
      </w:pPr>
      <w:rPr>
        <w:rFonts w:ascii="Courier New" w:cs="Courier New" w:eastAsia="Courier New" w:hAnsi="Courier New"/>
      </w:rPr>
    </w:lvl>
    <w:lvl w:ilvl="8">
      <w:start w:val="1"/>
      <w:numFmt w:val="bullet"/>
      <w:lvlText w:val="▪"/>
      <w:lvlJc w:val="left"/>
      <w:pPr>
        <w:ind w:left="846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